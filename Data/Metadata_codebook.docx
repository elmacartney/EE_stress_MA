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B97B" w14:textId="6823CD20" w:rsidR="00B56B89" w:rsidRPr="005B40C5" w:rsidRDefault="00B56B89" w:rsidP="005B40C5">
      <w:pPr>
        <w:jc w:val="center"/>
        <w:rPr>
          <w:b/>
          <w:bCs/>
          <w:lang w:val="en-US"/>
        </w:rPr>
      </w:pPr>
      <w:r w:rsidRPr="005B40C5">
        <w:rPr>
          <w:b/>
          <w:bCs/>
          <w:lang w:val="en-US"/>
        </w:rPr>
        <w:t>Codeb</w:t>
      </w:r>
      <w:r w:rsidR="000B36B3">
        <w:rPr>
          <w:b/>
          <w:bCs/>
          <w:lang w:val="en-US"/>
        </w:rPr>
        <w:t>ook</w:t>
      </w:r>
    </w:p>
    <w:p w14:paraId="75C158C1" w14:textId="745F550E" w:rsidR="00567AFD" w:rsidRDefault="00567AFD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Study_ID</w:t>
      </w:r>
    </w:p>
    <w:p w14:paraId="084EF8A5" w14:textId="7C985FE7" w:rsidR="00A117C7" w:rsidRPr="00A117C7" w:rsidRDefault="00A117C7" w:rsidP="00B56B89">
      <w:pPr>
        <w:rPr>
          <w:lang w:val="en-US"/>
        </w:rPr>
      </w:pPr>
      <w:r>
        <w:rPr>
          <w:lang w:val="en-US"/>
        </w:rPr>
        <w:t>Unique identifier for each study</w:t>
      </w:r>
    </w:p>
    <w:p w14:paraId="5B086B36" w14:textId="2A00E7ED" w:rsidR="00567AFD" w:rsidRDefault="00567AFD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First_author</w:t>
      </w:r>
    </w:p>
    <w:p w14:paraId="7FCE4436" w14:textId="372F3911" w:rsidR="00975997" w:rsidRPr="00975997" w:rsidRDefault="00975997" w:rsidP="00B56B89">
      <w:pPr>
        <w:rPr>
          <w:lang w:val="en-US"/>
        </w:rPr>
      </w:pPr>
      <w:r>
        <w:rPr>
          <w:lang w:val="en-US"/>
        </w:rPr>
        <w:t>First author of study</w:t>
      </w:r>
    </w:p>
    <w:p w14:paraId="2E1F74BB" w14:textId="29AD0164" w:rsidR="00567AFD" w:rsidRDefault="00567AFD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Year_published</w:t>
      </w:r>
    </w:p>
    <w:p w14:paraId="6D1B265A" w14:textId="7CD97E6F" w:rsidR="00975997" w:rsidRPr="00975997" w:rsidRDefault="00975997" w:rsidP="00B56B89">
      <w:pPr>
        <w:rPr>
          <w:lang w:val="en-US"/>
        </w:rPr>
      </w:pPr>
      <w:r w:rsidRPr="21BFA3F1">
        <w:rPr>
          <w:lang w:val="en-US"/>
        </w:rPr>
        <w:t>Yea</w:t>
      </w:r>
      <w:r w:rsidR="1A1D5CA2" w:rsidRPr="21BFA3F1">
        <w:rPr>
          <w:lang w:val="en-US"/>
        </w:rPr>
        <w:t>r</w:t>
      </w:r>
      <w:r w:rsidRPr="21BFA3F1">
        <w:rPr>
          <w:lang w:val="en-US"/>
        </w:rPr>
        <w:t xml:space="preserve"> study was published</w:t>
      </w:r>
    </w:p>
    <w:p w14:paraId="13909998" w14:textId="6A10A219" w:rsidR="00567AFD" w:rsidRDefault="000B3FAA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Experiment_ID</w:t>
      </w:r>
    </w:p>
    <w:p w14:paraId="1B277BB1" w14:textId="752E6E3B" w:rsidR="00975997" w:rsidRPr="00975997" w:rsidRDefault="00975997" w:rsidP="00B56B89">
      <w:pPr>
        <w:rPr>
          <w:lang w:val="en-US"/>
        </w:rPr>
      </w:pPr>
      <w:r>
        <w:rPr>
          <w:lang w:val="en-US"/>
        </w:rPr>
        <w:t xml:space="preserve">Unique identifier for each individual experiment (i.e., if multiple experiments within </w:t>
      </w:r>
      <w:r w:rsidR="00A340ED">
        <w:rPr>
          <w:lang w:val="en-US"/>
        </w:rPr>
        <w:t>the same study)</w:t>
      </w:r>
    </w:p>
    <w:p w14:paraId="4860D5D6" w14:textId="4BBD567E" w:rsidR="000B3FAA" w:rsidRDefault="000B3FAA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ES_ID</w:t>
      </w:r>
    </w:p>
    <w:p w14:paraId="39AC09A6" w14:textId="6E528DD0" w:rsidR="006F0635" w:rsidRDefault="006F0635" w:rsidP="1AA9A76C">
      <w:pPr>
        <w:rPr>
          <w:lang w:val="en-US"/>
        </w:rPr>
      </w:pPr>
      <w:r w:rsidRPr="1AA9A76C">
        <w:rPr>
          <w:lang w:val="en-US"/>
        </w:rPr>
        <w:t>Unique identifier for</w:t>
      </w:r>
      <w:r w:rsidR="10E767FF" w:rsidRPr="1AA9A76C">
        <w:rPr>
          <w:rFonts w:ascii="Calibri" w:eastAsia="Calibri" w:hAnsi="Calibri" w:cs="Calibri"/>
          <w:lang w:val="en-US"/>
        </w:rPr>
        <w:t xml:space="preserve"> dat_effect2$Type_EE_exposure</w:t>
      </w:r>
      <w:r w:rsidRPr="1AA9A76C">
        <w:rPr>
          <w:lang w:val="en-US"/>
        </w:rPr>
        <w:t xml:space="preserve"> each effect size</w:t>
      </w:r>
    </w:p>
    <w:p w14:paraId="76C91346" w14:textId="2BE74986" w:rsidR="008B057E" w:rsidRDefault="006C16D8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Common_species</w:t>
      </w:r>
    </w:p>
    <w:p w14:paraId="3CB8E53B" w14:textId="1FC129BF" w:rsidR="005A591F" w:rsidRPr="005A591F" w:rsidRDefault="006C16D8" w:rsidP="00B56B89">
      <w:pPr>
        <w:rPr>
          <w:lang w:val="en-US"/>
        </w:rPr>
      </w:pPr>
      <w:r>
        <w:rPr>
          <w:lang w:val="en-US"/>
        </w:rPr>
        <w:t>Common species name</w:t>
      </w:r>
    </w:p>
    <w:p w14:paraId="6AA40B3C" w14:textId="39E79EEC" w:rsidR="008B057E" w:rsidRDefault="008B057E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Strain</w:t>
      </w:r>
    </w:p>
    <w:p w14:paraId="05C89DE1" w14:textId="7875AD02" w:rsidR="005A591F" w:rsidRPr="005A591F" w:rsidRDefault="005A591F" w:rsidP="00B56B89">
      <w:pPr>
        <w:rPr>
          <w:lang w:val="en-US"/>
        </w:rPr>
      </w:pPr>
      <w:r>
        <w:rPr>
          <w:lang w:val="en-US"/>
        </w:rPr>
        <w:t>Strain of study species</w:t>
      </w:r>
    </w:p>
    <w:p w14:paraId="0A933565" w14:textId="49115AE4" w:rsidR="008B057E" w:rsidRDefault="000869A9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Sex</w:t>
      </w:r>
    </w:p>
    <w:p w14:paraId="39D8C833" w14:textId="3EEBF4BA" w:rsidR="00562E56" w:rsidRPr="00562E56" w:rsidRDefault="00562E56" w:rsidP="00B56B89">
      <w:pPr>
        <w:rPr>
          <w:lang w:val="en-US"/>
        </w:rPr>
      </w:pPr>
      <w:r>
        <w:rPr>
          <w:lang w:val="en-US"/>
        </w:rPr>
        <w:t xml:space="preserve">1 = female, 2 = males, 3 = </w:t>
      </w:r>
      <w:r w:rsidR="00CA4220">
        <w:rPr>
          <w:lang w:val="en-US"/>
        </w:rPr>
        <w:t>mixed, 4 = not clear</w:t>
      </w:r>
    </w:p>
    <w:p w14:paraId="4E36BC2A" w14:textId="5CA54314" w:rsidR="000869A9" w:rsidRDefault="00C401B4" w:rsidP="009E56D8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Housing</w:t>
      </w:r>
    </w:p>
    <w:p w14:paraId="4B0B4948" w14:textId="098C0314" w:rsidR="00C401B4" w:rsidRDefault="00C401B4" w:rsidP="00B56B89">
      <w:pPr>
        <w:rPr>
          <w:lang w:val="en-US"/>
        </w:rPr>
      </w:pPr>
      <w:r>
        <w:rPr>
          <w:lang w:val="en-US"/>
        </w:rPr>
        <w:t>1 = single housed,</w:t>
      </w:r>
      <w:r w:rsidR="00DF6C22">
        <w:rPr>
          <w:lang w:val="en-US"/>
        </w:rPr>
        <w:t xml:space="preserve"> </w:t>
      </w:r>
      <w:r w:rsidR="00AA59DC">
        <w:rPr>
          <w:lang w:val="en-US"/>
        </w:rPr>
        <w:t>2 = paired, 3</w:t>
      </w:r>
      <w:r>
        <w:rPr>
          <w:lang w:val="en-US"/>
        </w:rPr>
        <w:t xml:space="preserve"> = group housed single sex, </w:t>
      </w:r>
      <w:r w:rsidR="00AA59DC">
        <w:rPr>
          <w:lang w:val="en-US"/>
        </w:rPr>
        <w:t>4</w:t>
      </w:r>
      <w:r>
        <w:rPr>
          <w:lang w:val="en-US"/>
        </w:rPr>
        <w:t xml:space="preserve"> = group housed mixed sex</w:t>
      </w:r>
      <w:r w:rsidR="00B30D03">
        <w:rPr>
          <w:lang w:val="en-US"/>
        </w:rPr>
        <w:t xml:space="preserve">, </w:t>
      </w:r>
      <w:r w:rsidR="00AA59DC">
        <w:rPr>
          <w:lang w:val="en-US"/>
        </w:rPr>
        <w:t>5</w:t>
      </w:r>
      <w:r w:rsidR="00FB2FF7">
        <w:rPr>
          <w:lang w:val="en-US"/>
        </w:rPr>
        <w:t xml:space="preserve"> = other (e.g.,</w:t>
      </w:r>
      <w:r w:rsidR="00EF0F5E">
        <w:rPr>
          <w:lang w:val="en-US"/>
        </w:rPr>
        <w:t xml:space="preserve"> when isolation is used as a form of stress</w:t>
      </w:r>
      <w:r w:rsidR="00AA59DC">
        <w:rPr>
          <w:lang w:val="en-US"/>
        </w:rPr>
        <w:t>),</w:t>
      </w:r>
      <w:r w:rsidR="000821F5">
        <w:rPr>
          <w:lang w:val="en-US"/>
        </w:rPr>
        <w:t xml:space="preserve"> </w:t>
      </w:r>
      <w:r w:rsidR="00AA59DC">
        <w:rPr>
          <w:lang w:val="en-US"/>
        </w:rPr>
        <w:t>6</w:t>
      </w:r>
      <w:r w:rsidR="00B30D03">
        <w:rPr>
          <w:lang w:val="en-US"/>
        </w:rPr>
        <w:t xml:space="preserve"> = not clear</w:t>
      </w:r>
    </w:p>
    <w:p w14:paraId="688EB39F" w14:textId="4D45B5EE" w:rsidR="001102C5" w:rsidRDefault="000E42F9" w:rsidP="00FF6543">
      <w:pPr>
        <w:spacing w:after="0"/>
        <w:rPr>
          <w:lang w:val="en-US"/>
        </w:rPr>
      </w:pPr>
      <w:r>
        <w:rPr>
          <w:i/>
          <w:iCs/>
          <w:lang w:val="en-US"/>
        </w:rPr>
        <w:t>Notes_housing</w:t>
      </w:r>
    </w:p>
    <w:p w14:paraId="41A5418A" w14:textId="758AAC03" w:rsidR="001102C5" w:rsidRPr="001102C5" w:rsidRDefault="001102C5" w:rsidP="00B56B89">
      <w:pPr>
        <w:rPr>
          <w:lang w:val="en-US"/>
        </w:rPr>
      </w:pPr>
      <w:r>
        <w:rPr>
          <w:lang w:val="en-US"/>
        </w:rPr>
        <w:t>Any notes regarding the housing</w:t>
      </w:r>
    </w:p>
    <w:p w14:paraId="3DE7EC10" w14:textId="0026DF9D" w:rsidR="00BB2A30" w:rsidRDefault="00BB2A30" w:rsidP="006B23FA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Age_EE_exposure</w:t>
      </w:r>
    </w:p>
    <w:p w14:paraId="7CD81EFD" w14:textId="5A33ECFF" w:rsidR="008D543D" w:rsidRPr="005F5CE3" w:rsidRDefault="008D543D" w:rsidP="006B23FA">
      <w:pPr>
        <w:spacing w:after="0"/>
        <w:rPr>
          <w:lang w:val="en-US"/>
        </w:rPr>
      </w:pPr>
      <w:r>
        <w:rPr>
          <w:lang w:val="en-US"/>
        </w:rPr>
        <w:t>The age at which the individuals were exposed to environmental enrichment</w:t>
      </w:r>
      <w:ins w:id="0" w:author="Erin Macartney" w:date="2021-12-10T12:43:00Z">
        <w:r w:rsidR="00D01862">
          <w:rPr>
            <w:lang w:val="en-US"/>
          </w:rPr>
          <w:t>. Age categories were based on</w:t>
        </w:r>
      </w:ins>
      <w:r>
        <w:rPr>
          <w:lang w:val="en-US"/>
        </w:rPr>
        <w:t xml:space="preserve"> </w:t>
      </w:r>
      <w:ins w:id="1" w:author="Erin Macartney" w:date="2021-12-10T12:42:00Z">
        <w:r w:rsidR="005F5CE3">
          <w:rPr>
            <w:lang w:val="en-US"/>
          </w:rPr>
          <w:t>(</w:t>
        </w:r>
        <w:commentRangeStart w:id="2"/>
        <w:r w:rsidR="005F5CE3">
          <w:rPr>
            <w:b/>
            <w:bCs/>
            <w:lang w:val="en-US"/>
          </w:rPr>
          <w:t>ref</w:t>
        </w:r>
      </w:ins>
      <w:ins w:id="3" w:author="Erin Macartney" w:date="2021-12-10T12:43:00Z">
        <w:r w:rsidR="008A3A78">
          <w:rPr>
            <w:b/>
            <w:bCs/>
            <w:lang w:val="en-US"/>
          </w:rPr>
          <w:t>s</w:t>
        </w:r>
      </w:ins>
      <w:ins w:id="4" w:author="Erin Macartney" w:date="2021-12-10T12:42:00Z">
        <w:r w:rsidR="005F5CE3">
          <w:rPr>
            <w:lang w:val="en-US"/>
          </w:rPr>
          <w:t>)</w:t>
        </w:r>
      </w:ins>
      <w:ins w:id="5" w:author="Erin Macartney" w:date="2021-12-10T12:43:00Z">
        <w:r w:rsidR="00D01862">
          <w:rPr>
            <w:lang w:val="en-US"/>
          </w:rPr>
          <w:t>.</w:t>
        </w:r>
        <w:commentRangeEnd w:id="2"/>
        <w:r w:rsidR="00D96838">
          <w:rPr>
            <w:rStyle w:val="CommentReference"/>
          </w:rPr>
          <w:commentReference w:id="2"/>
        </w:r>
      </w:ins>
    </w:p>
    <w:p w14:paraId="508B4FBD" w14:textId="2A583621" w:rsidR="62E7128E" w:rsidRDefault="62E7128E" w:rsidP="62E7128E">
      <w:pPr>
        <w:spacing w:after="0"/>
        <w:rPr>
          <w:lang w:val="en-US"/>
        </w:rPr>
      </w:pPr>
    </w:p>
    <w:p w14:paraId="39670831" w14:textId="6397BEB4" w:rsidR="00892B62" w:rsidRDefault="6AE5265C" w:rsidP="7E879417">
      <w:pPr>
        <w:spacing w:after="0"/>
        <w:rPr>
          <w:i/>
          <w:iCs/>
          <w:lang w:val="en-US"/>
        </w:rPr>
      </w:pPr>
      <w:r w:rsidRPr="7E879417">
        <w:rPr>
          <w:lang w:val="en-US"/>
        </w:rPr>
        <w:t xml:space="preserve">1 = prenatal, 2 = </w:t>
      </w:r>
      <w:r w:rsidR="21B425A6" w:rsidRPr="7E879417">
        <w:rPr>
          <w:lang w:val="en-US"/>
        </w:rPr>
        <w:t xml:space="preserve">early postnatal </w:t>
      </w:r>
      <w:r w:rsidR="5A627B0B" w:rsidRPr="7E879417">
        <w:rPr>
          <w:lang w:val="en-US"/>
        </w:rPr>
        <w:t xml:space="preserve">(PND </w:t>
      </w:r>
      <w:r w:rsidR="4CB3242E" w:rsidRPr="7E879417">
        <w:rPr>
          <w:lang w:val="en-US"/>
        </w:rPr>
        <w:t>&lt;</w:t>
      </w:r>
      <w:r w:rsidR="2DF5A7B8" w:rsidRPr="7E879417">
        <w:rPr>
          <w:lang w:val="en-US"/>
        </w:rPr>
        <w:t xml:space="preserve"> 21</w:t>
      </w:r>
      <w:r w:rsidR="5A627B0B" w:rsidRPr="7E879417">
        <w:rPr>
          <w:lang w:val="en-US"/>
        </w:rPr>
        <w:t>)</w:t>
      </w:r>
      <w:r w:rsidR="6EBFF0EF" w:rsidRPr="7E879417">
        <w:rPr>
          <w:lang w:val="en-US"/>
        </w:rPr>
        <w:t>, 3 = adolescent (</w:t>
      </w:r>
      <w:r w:rsidR="04A4CAD4" w:rsidRPr="7E879417">
        <w:rPr>
          <w:lang w:val="en-US"/>
        </w:rPr>
        <w:t xml:space="preserve">PND </w:t>
      </w:r>
      <w:r w:rsidR="7E85ED7A" w:rsidRPr="7E879417">
        <w:rPr>
          <w:lang w:val="en-US"/>
        </w:rPr>
        <w:t>21</w:t>
      </w:r>
      <w:r w:rsidR="76832B2C" w:rsidRPr="7E879417">
        <w:rPr>
          <w:lang w:val="en-US"/>
        </w:rPr>
        <w:t xml:space="preserve"> – 6</w:t>
      </w:r>
      <w:r w:rsidR="32B70F7B" w:rsidRPr="7E879417">
        <w:rPr>
          <w:lang w:val="en-US"/>
        </w:rPr>
        <w:t>0</w:t>
      </w:r>
      <w:r w:rsidR="0EAA47EB" w:rsidRPr="7E879417">
        <w:rPr>
          <w:lang w:val="en-US"/>
        </w:rPr>
        <w:t xml:space="preserve">), </w:t>
      </w:r>
      <w:r w:rsidR="3E666FC2" w:rsidRPr="7E879417">
        <w:rPr>
          <w:lang w:val="en-US"/>
        </w:rPr>
        <w:t>4</w:t>
      </w:r>
      <w:r w:rsidR="0EAA47EB" w:rsidRPr="7E879417">
        <w:rPr>
          <w:lang w:val="en-US"/>
        </w:rPr>
        <w:t xml:space="preserve"> = adult (PND &gt; 6</w:t>
      </w:r>
      <w:r w:rsidR="4E424B0C" w:rsidRPr="7E879417">
        <w:rPr>
          <w:lang w:val="en-US"/>
        </w:rPr>
        <w:t>0</w:t>
      </w:r>
      <w:r w:rsidR="0EAA47EB" w:rsidRPr="7E879417">
        <w:rPr>
          <w:lang w:val="en-US"/>
        </w:rPr>
        <w:t>)</w:t>
      </w:r>
      <w:r w:rsidR="28A32077" w:rsidRPr="7E879417">
        <w:rPr>
          <w:lang w:val="en-US"/>
        </w:rPr>
        <w:t xml:space="preserve">, </w:t>
      </w:r>
      <w:r w:rsidR="5C0AA746" w:rsidRPr="7E879417">
        <w:rPr>
          <w:lang w:val="en-US"/>
        </w:rPr>
        <w:t>5</w:t>
      </w:r>
      <w:r w:rsidR="28A32077" w:rsidRPr="7E879417">
        <w:rPr>
          <w:lang w:val="en-US"/>
        </w:rPr>
        <w:t xml:space="preserve"> = unclear</w:t>
      </w:r>
    </w:p>
    <w:p w14:paraId="74346D59" w14:textId="5AC0760C" w:rsidR="00892B62" w:rsidRDefault="1AFDA66A" w:rsidP="7E879417">
      <w:pPr>
        <w:spacing w:after="0"/>
        <w:rPr>
          <w:lang w:val="en-US"/>
        </w:rPr>
      </w:pPr>
      <w:r w:rsidRPr="5D8F94C5">
        <w:rPr>
          <w:lang w:val="en-US"/>
        </w:rPr>
        <w:t>Note: if the age covered two categories, we recorded the</w:t>
      </w:r>
      <w:r w:rsidR="00D32AC4">
        <w:rPr>
          <w:lang w:val="en-US"/>
        </w:rPr>
        <w:t xml:space="preserve"> category</w:t>
      </w:r>
      <w:r w:rsidR="001D6974">
        <w:rPr>
          <w:lang w:val="en-US"/>
        </w:rPr>
        <w:t xml:space="preserve"> that animals were exposed in the longest</w:t>
      </w:r>
      <w:r w:rsidR="00A13493">
        <w:t xml:space="preserve"> </w:t>
      </w:r>
    </w:p>
    <w:p w14:paraId="3DACF85E" w14:textId="5190D6C1" w:rsidR="00892B62" w:rsidRDefault="00892B62" w:rsidP="7E879417">
      <w:pPr>
        <w:spacing w:after="0"/>
        <w:rPr>
          <w:i/>
          <w:iCs/>
          <w:lang w:val="en-US"/>
        </w:rPr>
      </w:pPr>
    </w:p>
    <w:p w14:paraId="13404642" w14:textId="0300A0F4" w:rsidR="00892B62" w:rsidRDefault="31D8F730" w:rsidP="00F135BD">
      <w:pPr>
        <w:spacing w:after="0"/>
        <w:rPr>
          <w:i/>
          <w:iCs/>
          <w:lang w:val="en-US"/>
        </w:rPr>
      </w:pPr>
      <w:r w:rsidRPr="5D8F94C5">
        <w:rPr>
          <w:i/>
          <w:iCs/>
          <w:lang w:val="en-US"/>
        </w:rPr>
        <w:t>Notes_age_</w:t>
      </w:r>
      <w:r w:rsidR="3EB3CAE1" w:rsidRPr="5D8F94C5">
        <w:rPr>
          <w:i/>
          <w:iCs/>
          <w:lang w:val="en-US"/>
        </w:rPr>
        <w:t>EE</w:t>
      </w:r>
      <w:r w:rsidRPr="5D8F94C5">
        <w:rPr>
          <w:i/>
          <w:iCs/>
          <w:lang w:val="en-US"/>
        </w:rPr>
        <w:t>_exposure</w:t>
      </w:r>
    </w:p>
    <w:p w14:paraId="7A5F3C77" w14:textId="6FF0C1FC" w:rsidR="72B92D14" w:rsidRDefault="72B92D14" w:rsidP="5D8F94C5">
      <w:pPr>
        <w:rPr>
          <w:lang w:val="en-US"/>
        </w:rPr>
      </w:pPr>
      <w:r w:rsidRPr="5D8F94C5">
        <w:rPr>
          <w:lang w:val="en-US"/>
        </w:rPr>
        <w:t>Any notes regarding the age animals were during environmental enrichment</w:t>
      </w:r>
    </w:p>
    <w:p w14:paraId="7A49048C" w14:textId="40589B98" w:rsidR="5D8F94C5" w:rsidRDefault="5D8F94C5" w:rsidP="5D8F94C5">
      <w:pPr>
        <w:spacing w:after="0"/>
        <w:rPr>
          <w:i/>
          <w:iCs/>
          <w:lang w:val="en-US"/>
        </w:rPr>
      </w:pPr>
    </w:p>
    <w:p w14:paraId="56FC9F0A" w14:textId="05E4B8B9" w:rsidR="00BB2A30" w:rsidRDefault="00BB2A30" w:rsidP="00DC696E">
      <w:pPr>
        <w:spacing w:after="0"/>
        <w:rPr>
          <w:i/>
          <w:iCs/>
          <w:lang w:val="en-US"/>
        </w:rPr>
        <w:pPrChange w:id="6" w:author="Erin Macartney" w:date="2021-12-10T12:44:00Z">
          <w:pPr/>
        </w:pPrChange>
      </w:pPr>
      <w:r>
        <w:rPr>
          <w:i/>
          <w:iCs/>
          <w:lang w:val="en-US"/>
        </w:rPr>
        <w:t>Age_stress_exposure</w:t>
      </w:r>
    </w:p>
    <w:p w14:paraId="1F26888F" w14:textId="16B56346" w:rsidR="44CA332C" w:rsidRDefault="2BF9C88D" w:rsidP="10EDC810">
      <w:pPr>
        <w:spacing w:after="0"/>
        <w:rPr>
          <w:lang w:val="en-US"/>
        </w:rPr>
      </w:pPr>
      <w:r w:rsidRPr="62E7128E">
        <w:rPr>
          <w:lang w:val="en-US"/>
        </w:rPr>
        <w:t>The age at which the individuals were exposed to stress</w:t>
      </w:r>
      <w:ins w:id="7" w:author="Erin Macartney" w:date="2021-12-10T12:44:00Z">
        <w:r w:rsidR="00441799">
          <w:rPr>
            <w:lang w:val="en-US"/>
          </w:rPr>
          <w:t xml:space="preserve">. </w:t>
        </w:r>
        <w:r w:rsidR="00441799">
          <w:rPr>
            <w:lang w:val="en-US"/>
          </w:rPr>
          <w:t>Age categories were based on (</w:t>
        </w:r>
        <w:commentRangeStart w:id="8"/>
        <w:r w:rsidR="00441799">
          <w:rPr>
            <w:b/>
            <w:bCs/>
            <w:lang w:val="en-US"/>
          </w:rPr>
          <w:t>refs</w:t>
        </w:r>
        <w:r w:rsidR="00441799">
          <w:rPr>
            <w:lang w:val="en-US"/>
          </w:rPr>
          <w:t>).</w:t>
        </w:r>
        <w:commentRangeEnd w:id="8"/>
        <w:r w:rsidR="00441799">
          <w:rPr>
            <w:rStyle w:val="CommentReference"/>
          </w:rPr>
          <w:commentReference w:id="8"/>
        </w:r>
      </w:ins>
    </w:p>
    <w:p w14:paraId="695EA0F9" w14:textId="4CFA40EE" w:rsidR="10EDC810" w:rsidRDefault="10EDC810" w:rsidP="10EDC810">
      <w:pPr>
        <w:spacing w:after="0"/>
        <w:rPr>
          <w:lang w:val="en-US"/>
        </w:rPr>
      </w:pPr>
    </w:p>
    <w:p w14:paraId="7206D5A1" w14:textId="09F8B560" w:rsidR="62E7128E" w:rsidRDefault="62E7128E" w:rsidP="62E7128E">
      <w:pPr>
        <w:rPr>
          <w:lang w:val="en-US"/>
        </w:rPr>
      </w:pPr>
      <w:r w:rsidRPr="7E879417">
        <w:rPr>
          <w:lang w:val="en-US"/>
        </w:rPr>
        <w:t>1 = prenatal, 2 = early postnatal (PND &lt; 21), 3 = adolescent (PND 21 – 60), 4 = adult (PND &gt; 60), 5 = unclear</w:t>
      </w:r>
    </w:p>
    <w:p w14:paraId="6385EA2E" w14:textId="121FE2EE" w:rsidR="7E879417" w:rsidRDefault="5EACC624" w:rsidP="7E879417">
      <w:pPr>
        <w:spacing w:after="0"/>
        <w:rPr>
          <w:lang w:val="en-US"/>
        </w:rPr>
      </w:pPr>
      <w:r w:rsidRPr="5D8F94C5">
        <w:rPr>
          <w:lang w:val="en-US"/>
        </w:rPr>
        <w:t xml:space="preserve">Note: </w:t>
      </w:r>
      <w:r w:rsidR="00417DED" w:rsidRPr="5D8F94C5">
        <w:rPr>
          <w:lang w:val="en-US"/>
        </w:rPr>
        <w:t>if the age covered two categories, we recorded the</w:t>
      </w:r>
      <w:r w:rsidR="00417DED">
        <w:rPr>
          <w:lang w:val="en-US"/>
        </w:rPr>
        <w:t xml:space="preserve"> category that animals were exposed in the longest</w:t>
      </w:r>
    </w:p>
    <w:p w14:paraId="7717BF67" w14:textId="16218B6D" w:rsidR="4B46891F" w:rsidRDefault="4B46891F" w:rsidP="62E7128E">
      <w:pPr>
        <w:spacing w:after="0"/>
        <w:rPr>
          <w:lang w:val="en-US"/>
        </w:rPr>
      </w:pPr>
    </w:p>
    <w:p w14:paraId="7797F04D" w14:textId="082787BB" w:rsidR="00F135BD" w:rsidRDefault="00F135BD" w:rsidP="00607DBF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Notes_age_stress_exposure</w:t>
      </w:r>
    </w:p>
    <w:p w14:paraId="6F8EB92B" w14:textId="09D686B8" w:rsidR="00F135BD" w:rsidRPr="00F135BD" w:rsidRDefault="00F135BD" w:rsidP="00B56B89">
      <w:pPr>
        <w:rPr>
          <w:lang w:val="en-US"/>
        </w:rPr>
      </w:pPr>
      <w:r>
        <w:rPr>
          <w:lang w:val="en-US"/>
        </w:rPr>
        <w:t>Any notes regarding the age animals were during stress</w:t>
      </w:r>
    </w:p>
    <w:p w14:paraId="6265D240" w14:textId="77777777" w:rsidR="006C7C32" w:rsidRDefault="006C7C32" w:rsidP="006C7C32">
      <w:pPr>
        <w:spacing w:after="0"/>
        <w:rPr>
          <w:ins w:id="9" w:author="Erin Macartney" w:date="2021-12-10T12:52:00Z"/>
          <w:i/>
          <w:iCs/>
          <w:lang w:val="en-US"/>
        </w:rPr>
      </w:pPr>
    </w:p>
    <w:p w14:paraId="142D177D" w14:textId="37C6D854" w:rsidR="00BB2A30" w:rsidRDefault="00BB2A30" w:rsidP="006C7C32">
      <w:pPr>
        <w:spacing w:after="0"/>
        <w:rPr>
          <w:i/>
          <w:iCs/>
          <w:lang w:val="en-US"/>
        </w:rPr>
        <w:pPrChange w:id="10" w:author="Erin Macartney" w:date="2021-12-10T12:51:00Z">
          <w:pPr/>
        </w:pPrChange>
      </w:pPr>
      <w:r>
        <w:rPr>
          <w:i/>
          <w:iCs/>
          <w:lang w:val="en-US"/>
        </w:rPr>
        <w:t>Age_</w:t>
      </w:r>
      <w:r w:rsidR="002050C8">
        <w:rPr>
          <w:i/>
          <w:iCs/>
          <w:lang w:val="en-US"/>
        </w:rPr>
        <w:t>assay</w:t>
      </w:r>
    </w:p>
    <w:p w14:paraId="7A478BB0" w14:textId="35A8B106" w:rsidR="00DF7FBD" w:rsidRDefault="00DF7FBD" w:rsidP="00DF7FBD">
      <w:pPr>
        <w:spacing w:after="0"/>
        <w:rPr>
          <w:lang w:val="en-US"/>
        </w:rPr>
      </w:pPr>
      <w:r>
        <w:rPr>
          <w:lang w:val="en-US"/>
        </w:rPr>
        <w:t>The age at which the individuals were assayed for learning or memory</w:t>
      </w:r>
      <w:ins w:id="11" w:author="Erin Macartney" w:date="2021-12-10T12:44:00Z">
        <w:r w:rsidR="00382925">
          <w:rPr>
            <w:lang w:val="en-US"/>
          </w:rPr>
          <w:t xml:space="preserve">. </w:t>
        </w:r>
        <w:r w:rsidR="00382925">
          <w:rPr>
            <w:lang w:val="en-US"/>
          </w:rPr>
          <w:t>Age categories were based on (</w:t>
        </w:r>
        <w:commentRangeStart w:id="12"/>
        <w:r w:rsidR="00382925">
          <w:rPr>
            <w:b/>
            <w:bCs/>
            <w:lang w:val="en-US"/>
          </w:rPr>
          <w:t>refs</w:t>
        </w:r>
        <w:r w:rsidR="00382925">
          <w:rPr>
            <w:lang w:val="en-US"/>
          </w:rPr>
          <w:t>).</w:t>
        </w:r>
        <w:commentRangeEnd w:id="12"/>
        <w:r w:rsidR="00382925">
          <w:rPr>
            <w:rStyle w:val="CommentReference"/>
          </w:rPr>
          <w:commentReference w:id="12"/>
        </w:r>
        <w:r w:rsidR="00E97862">
          <w:rPr>
            <w:lang w:val="en-US"/>
          </w:rPr>
          <w:t xml:space="preserve"> </w:t>
        </w:r>
      </w:ins>
    </w:p>
    <w:p w14:paraId="76B4A7E2" w14:textId="02AD27C7" w:rsidR="00607DBF" w:rsidRDefault="00607DBF" w:rsidP="62E7128E">
      <w:pPr>
        <w:spacing w:after="0"/>
        <w:rPr>
          <w:lang w:val="en-US"/>
        </w:rPr>
      </w:pPr>
    </w:p>
    <w:p w14:paraId="48E20227" w14:textId="055A2A27" w:rsidR="00607DBF" w:rsidRDefault="5C986DDA" w:rsidP="7E879417">
      <w:pPr>
        <w:spacing w:after="0"/>
        <w:rPr>
          <w:i/>
          <w:iCs/>
          <w:lang w:val="en-US"/>
        </w:rPr>
      </w:pPr>
      <w:r w:rsidRPr="7E879417">
        <w:rPr>
          <w:lang w:val="en-US"/>
        </w:rPr>
        <w:t>1</w:t>
      </w:r>
      <w:r w:rsidR="62E7128E" w:rsidRPr="7E879417">
        <w:rPr>
          <w:lang w:val="en-US"/>
        </w:rPr>
        <w:t xml:space="preserve">= early postnatal (PND &lt; 21), </w:t>
      </w:r>
      <w:r w:rsidR="450A9DA4" w:rsidRPr="7E879417">
        <w:rPr>
          <w:lang w:val="en-US"/>
        </w:rPr>
        <w:t>2</w:t>
      </w:r>
      <w:r w:rsidR="62E7128E" w:rsidRPr="7E879417">
        <w:rPr>
          <w:lang w:val="en-US"/>
        </w:rPr>
        <w:t xml:space="preserve"> = adolescent (PND 21 – 60), </w:t>
      </w:r>
      <w:r w:rsidR="570CC0A8" w:rsidRPr="7E879417">
        <w:rPr>
          <w:lang w:val="en-US"/>
        </w:rPr>
        <w:t>3</w:t>
      </w:r>
      <w:r w:rsidR="62E7128E" w:rsidRPr="7E879417">
        <w:rPr>
          <w:lang w:val="en-US"/>
        </w:rPr>
        <w:t xml:space="preserve"> = adult (PND &gt; 60), </w:t>
      </w:r>
      <w:r w:rsidR="12454978" w:rsidRPr="7E879417">
        <w:rPr>
          <w:lang w:val="en-US"/>
        </w:rPr>
        <w:t>4</w:t>
      </w:r>
      <w:r w:rsidR="62E7128E" w:rsidRPr="7E879417">
        <w:rPr>
          <w:lang w:val="en-US"/>
        </w:rPr>
        <w:t xml:space="preserve"> =</w:t>
      </w:r>
      <w:r w:rsidR="3D3778BE" w:rsidRPr="7E879417">
        <w:rPr>
          <w:lang w:val="en-US"/>
        </w:rPr>
        <w:t xml:space="preserve"> unclear</w:t>
      </w:r>
    </w:p>
    <w:p w14:paraId="0830707F" w14:textId="4E30E8E5" w:rsidR="3D3778BE" w:rsidRDefault="3D3778BE" w:rsidP="7E879417">
      <w:pPr>
        <w:spacing w:after="0"/>
        <w:rPr>
          <w:lang w:val="en-US"/>
        </w:rPr>
      </w:pPr>
      <w:r w:rsidRPr="7E879417">
        <w:rPr>
          <w:lang w:val="en-US"/>
        </w:rPr>
        <w:t xml:space="preserve">Note: if the age covered two categories, we recorded the most common category </w:t>
      </w:r>
    </w:p>
    <w:p w14:paraId="0D7ECBD5" w14:textId="2A915614" w:rsidR="7E879417" w:rsidRDefault="7E879417" w:rsidP="7E879417">
      <w:pPr>
        <w:spacing w:after="0"/>
        <w:rPr>
          <w:lang w:val="en-US"/>
        </w:rPr>
      </w:pPr>
    </w:p>
    <w:p w14:paraId="4AFDF9D3" w14:textId="7C3E2FDF" w:rsidR="00607DBF" w:rsidRDefault="00607DBF" w:rsidP="00E115DD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Notes_age_assay</w:t>
      </w:r>
    </w:p>
    <w:p w14:paraId="2DE7EE47" w14:textId="172BA498" w:rsidR="00607DBF" w:rsidRPr="00607DBF" w:rsidRDefault="00607DBF" w:rsidP="00B56B89">
      <w:pPr>
        <w:rPr>
          <w:lang w:val="en-US"/>
        </w:rPr>
      </w:pPr>
      <w:r>
        <w:rPr>
          <w:lang w:val="en-US"/>
        </w:rPr>
        <w:t>Any notes regarding how old the animals were when assayed</w:t>
      </w:r>
    </w:p>
    <w:p w14:paraId="18D17AAB" w14:textId="77777777" w:rsidR="006C7C32" w:rsidRDefault="006C7C32" w:rsidP="00E711E5">
      <w:pPr>
        <w:spacing w:after="0"/>
        <w:rPr>
          <w:ins w:id="13" w:author="Erin Macartney" w:date="2021-12-10T12:52:00Z"/>
          <w:i/>
          <w:iCs/>
          <w:lang w:val="en-US"/>
        </w:rPr>
      </w:pPr>
    </w:p>
    <w:p w14:paraId="6F71E8A2" w14:textId="55C8F0FA" w:rsidR="00935B1B" w:rsidRDefault="00935B1B" w:rsidP="00E711E5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Type_EE_exposure</w:t>
      </w:r>
    </w:p>
    <w:p w14:paraId="566E9B62" w14:textId="64560D45" w:rsidR="00F11A18" w:rsidRPr="000D4D30" w:rsidRDefault="00F11A18" w:rsidP="00E711E5">
      <w:pPr>
        <w:spacing w:after="0"/>
        <w:rPr>
          <w:ins w:id="14" w:author="Erin Macartney" w:date="2021-12-10T12:48:00Z"/>
          <w:lang w:val="en-US"/>
        </w:rPr>
      </w:pPr>
      <w:r>
        <w:rPr>
          <w:lang w:val="en-US"/>
        </w:rPr>
        <w:t>T</w:t>
      </w:r>
      <w:r w:rsidR="00150093">
        <w:rPr>
          <w:lang w:val="en-US"/>
        </w:rPr>
        <w:t xml:space="preserve">he </w:t>
      </w:r>
      <w:r>
        <w:rPr>
          <w:lang w:val="en-US"/>
        </w:rPr>
        <w:t>type of environmental enrichment</w:t>
      </w:r>
      <w:r w:rsidR="00AE0AF2">
        <w:rPr>
          <w:lang w:val="en-US"/>
        </w:rPr>
        <w:t xml:space="preserve"> manipulation</w:t>
      </w:r>
      <w:r>
        <w:rPr>
          <w:lang w:val="en-US"/>
        </w:rPr>
        <w:t xml:space="preserve"> (not including social/biotic forms of enrichment)</w:t>
      </w:r>
      <w:ins w:id="15" w:author="Erin Macartney" w:date="2021-12-10T12:44:00Z">
        <w:r w:rsidR="00A05B04">
          <w:rPr>
            <w:lang w:val="en-US"/>
          </w:rPr>
          <w:t>.</w:t>
        </w:r>
      </w:ins>
      <w:ins w:id="16" w:author="Erin Macartney" w:date="2021-12-10T12:45:00Z">
        <w:r w:rsidR="00A05B04">
          <w:rPr>
            <w:lang w:val="en-US"/>
          </w:rPr>
          <w:t xml:space="preserve"> Note that we did not include this as a moderator in the meta</w:t>
        </w:r>
        <w:r w:rsidR="00B656DE">
          <w:rPr>
            <w:lang w:val="en-US"/>
          </w:rPr>
          <w:t xml:space="preserve">-regression analyses as a large majority of studies used a combination (5) of enrichment types </w:t>
        </w:r>
      </w:ins>
      <w:ins w:id="17" w:author="Erin Macartney" w:date="2021-12-10T12:46:00Z">
        <w:r w:rsidR="00B656DE">
          <w:rPr>
            <w:lang w:val="en-US"/>
          </w:rPr>
          <w:t xml:space="preserve">which means that we did not have enough moderator categories to perform a meaningful meta-regression. Rather, we used </w:t>
        </w:r>
        <w:r w:rsidR="000F2C22" w:rsidRPr="000F2C22">
          <w:rPr>
            <w:i/>
            <w:iCs/>
            <w:lang w:val="en-US"/>
            <w:rPrChange w:id="18" w:author="Erin Macartney" w:date="2021-12-10T12:47:00Z">
              <w:rPr>
                <w:lang w:val="en-US"/>
              </w:rPr>
            </w:rPrChange>
          </w:rPr>
          <w:t>EE_exercise</w:t>
        </w:r>
        <w:r w:rsidR="000F2C22">
          <w:rPr>
            <w:lang w:val="en-US"/>
          </w:rPr>
          <w:t xml:space="preserve"> (if enrichment included</w:t>
        </w:r>
      </w:ins>
      <w:ins w:id="19" w:author="Erin Macartney" w:date="2021-12-10T12:47:00Z">
        <w:r w:rsidR="000F2C22">
          <w:rPr>
            <w:lang w:val="en-US"/>
          </w:rPr>
          <w:t xml:space="preserve"> a running wheel or </w:t>
        </w:r>
      </w:ins>
      <w:ins w:id="20" w:author="Erin Macartney" w:date="2021-12-10T12:49:00Z">
        <w:r w:rsidR="00DA6D1A">
          <w:rPr>
            <w:lang w:val="en-US"/>
          </w:rPr>
          <w:t>treadmill</w:t>
        </w:r>
      </w:ins>
      <w:ins w:id="21" w:author="Erin Macartney" w:date="2021-12-10T12:47:00Z">
        <w:r w:rsidR="000F2C22">
          <w:rPr>
            <w:lang w:val="en-US"/>
          </w:rPr>
          <w:t xml:space="preserve">) and </w:t>
        </w:r>
        <w:r w:rsidR="000F2C22" w:rsidRPr="000F2C22">
          <w:rPr>
            <w:i/>
            <w:iCs/>
            <w:lang w:val="en-US"/>
            <w:rPrChange w:id="22" w:author="Erin Macartney" w:date="2021-12-10T12:47:00Z">
              <w:rPr>
                <w:lang w:val="en-US"/>
              </w:rPr>
            </w:rPrChange>
          </w:rPr>
          <w:t xml:space="preserve">EE_social </w:t>
        </w:r>
        <w:r w:rsidR="00E61AB5">
          <w:rPr>
            <w:lang w:val="en-US"/>
          </w:rPr>
          <w:t>(if enrichment included a manipulation of the number of conspecifics) to potential differences in responses mediated by ex</w:t>
        </w:r>
      </w:ins>
      <w:ins w:id="23" w:author="Erin Macartney" w:date="2021-12-10T12:48:00Z">
        <w:r w:rsidR="00E61AB5">
          <w:rPr>
            <w:lang w:val="en-US"/>
          </w:rPr>
          <w:t xml:space="preserve">ercise and social connections. </w:t>
        </w:r>
        <w:r w:rsidR="005C7B16">
          <w:rPr>
            <w:lang w:val="en-US"/>
          </w:rPr>
          <w:t>Manipulations of these two moderators varied between studies and were predicted to be important</w:t>
        </w:r>
      </w:ins>
      <w:ins w:id="24" w:author="Erin Macartney" w:date="2021-12-10T12:49:00Z">
        <w:r w:rsidR="005C7B16">
          <w:rPr>
            <w:lang w:val="en-US"/>
          </w:rPr>
          <w:t xml:space="preserve"> </w:t>
        </w:r>
        <w:r w:rsidR="00B432BE">
          <w:rPr>
            <w:lang w:val="en-US"/>
          </w:rPr>
          <w:t xml:space="preserve">components of the EE manipulation </w:t>
        </w:r>
        <w:r w:rsidR="000D4D30">
          <w:rPr>
            <w:lang w:val="en-US"/>
          </w:rPr>
          <w:t>(</w:t>
        </w:r>
        <w:r w:rsidR="000D4D30">
          <w:rPr>
            <w:b/>
            <w:bCs/>
            <w:lang w:val="en-US"/>
          </w:rPr>
          <w:t>refs</w:t>
        </w:r>
        <w:r w:rsidR="000D4D30">
          <w:rPr>
            <w:lang w:val="en-US"/>
          </w:rPr>
          <w:t>)</w:t>
        </w:r>
        <w:r w:rsidR="00B432BE">
          <w:rPr>
            <w:lang w:val="en-US"/>
          </w:rPr>
          <w:t xml:space="preserve">. </w:t>
        </w:r>
      </w:ins>
    </w:p>
    <w:p w14:paraId="4BA0086E" w14:textId="77777777" w:rsidR="005C7B16" w:rsidRPr="00E61AB5" w:rsidRDefault="005C7B16" w:rsidP="00E711E5">
      <w:pPr>
        <w:spacing w:after="0"/>
        <w:rPr>
          <w:lang w:val="en-US"/>
        </w:rPr>
      </w:pPr>
    </w:p>
    <w:p w14:paraId="15AB9916" w14:textId="6F4CE9CD" w:rsidR="00F11A18" w:rsidRPr="00150093" w:rsidRDefault="00F11A18" w:rsidP="00B56B89">
      <w:pPr>
        <w:rPr>
          <w:lang w:val="en-US"/>
        </w:rPr>
      </w:pPr>
      <w:r>
        <w:t xml:space="preserve">1 = nesting material, 2 = objects, 3 = </w:t>
      </w:r>
      <w:r w:rsidR="006B53F8">
        <w:t>complexity of cage (i.e., multilevel cages)</w:t>
      </w:r>
      <w:r>
        <w:t>, 4 = wheel</w:t>
      </w:r>
      <w:r w:rsidR="00FC0AC4">
        <w:t>/treadmill</w:t>
      </w:r>
      <w:r>
        <w:t>, 5 = combination</w:t>
      </w:r>
      <w:r w:rsidR="00D92B25">
        <w:t>, 6 = other, 7 = unclear</w:t>
      </w:r>
    </w:p>
    <w:p w14:paraId="60C33F90" w14:textId="09A4BB9A" w:rsidR="00CC5F32" w:rsidRDefault="00CC5F32" w:rsidP="00E711E5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Type_EE_details</w:t>
      </w:r>
    </w:p>
    <w:p w14:paraId="58EEB9D6" w14:textId="257F7661" w:rsidR="00013A4A" w:rsidRDefault="007B344F" w:rsidP="00790B27">
      <w:pPr>
        <w:spacing w:after="0"/>
        <w:rPr>
          <w:lang w:val="en-US"/>
        </w:rPr>
      </w:pPr>
      <w:r>
        <w:rPr>
          <w:lang w:val="en-US"/>
        </w:rPr>
        <w:t>Details/notes regarding the EE manipulation</w:t>
      </w:r>
    </w:p>
    <w:p w14:paraId="25ED28CD" w14:textId="164317D8" w:rsidR="00013A4A" w:rsidRDefault="00013A4A" w:rsidP="00790B27">
      <w:pPr>
        <w:spacing w:after="0"/>
        <w:rPr>
          <w:lang w:val="en-US"/>
        </w:rPr>
      </w:pPr>
    </w:p>
    <w:p w14:paraId="26F66501" w14:textId="52576D5A" w:rsidR="00013A4A" w:rsidRDefault="00013A4A" w:rsidP="00790B27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EE_</w:t>
      </w:r>
      <w:r w:rsidR="00D93FCD">
        <w:rPr>
          <w:i/>
          <w:iCs/>
          <w:lang w:val="en-US"/>
        </w:rPr>
        <w:t>e</w:t>
      </w:r>
      <w:r>
        <w:rPr>
          <w:i/>
          <w:iCs/>
          <w:lang w:val="en-US"/>
        </w:rPr>
        <w:t xml:space="preserve">xercise </w:t>
      </w:r>
    </w:p>
    <w:p w14:paraId="5D002702" w14:textId="104F1B57" w:rsidR="00013A4A" w:rsidRDefault="00D93FCD" w:rsidP="00790B27">
      <w:pPr>
        <w:spacing w:after="0"/>
        <w:rPr>
          <w:lang w:val="en-US"/>
        </w:rPr>
      </w:pPr>
      <w:r>
        <w:rPr>
          <w:lang w:val="en-US"/>
        </w:rPr>
        <w:t xml:space="preserve">Does the form of enrichment include exercise through </w:t>
      </w:r>
      <w:r w:rsidR="00701A99">
        <w:rPr>
          <w:lang w:val="en-US"/>
        </w:rPr>
        <w:t xml:space="preserve">adding </w:t>
      </w:r>
      <w:r>
        <w:rPr>
          <w:lang w:val="en-US"/>
        </w:rPr>
        <w:t>a running wheel or treadmill?</w:t>
      </w:r>
      <w:ins w:id="25" w:author="Erin Macartney" w:date="2021-12-10T12:45:00Z">
        <w:r w:rsidR="00A05B04">
          <w:rPr>
            <w:lang w:val="en-US"/>
          </w:rPr>
          <w:t xml:space="preserve"> </w:t>
        </w:r>
      </w:ins>
    </w:p>
    <w:p w14:paraId="74C0D877" w14:textId="32D7B651" w:rsidR="00D93FCD" w:rsidRPr="00D93FCD" w:rsidRDefault="00D93FCD" w:rsidP="00D93FCD">
      <w:pPr>
        <w:spacing w:after="0"/>
        <w:rPr>
          <w:lang w:val="en-US"/>
        </w:rPr>
      </w:pPr>
      <w:r>
        <w:rPr>
          <w:lang w:val="en-US"/>
        </w:rPr>
        <w:t xml:space="preserve">1 </w:t>
      </w:r>
      <w:r w:rsidRPr="00D93FCD">
        <w:rPr>
          <w:lang w:val="en-US"/>
        </w:rPr>
        <w:t>= yes, 2 = no, 3 =unclear</w:t>
      </w:r>
    </w:p>
    <w:p w14:paraId="2608E254" w14:textId="2DD84CC0" w:rsidR="00D93FCD" w:rsidRDefault="00D93FCD" w:rsidP="00D93FCD">
      <w:pPr>
        <w:spacing w:after="0"/>
        <w:rPr>
          <w:lang w:val="en-US"/>
        </w:rPr>
      </w:pPr>
    </w:p>
    <w:p w14:paraId="5E0532E5" w14:textId="4AD96AA0" w:rsidR="00D93FCD" w:rsidRDefault="00D93FCD" w:rsidP="00D93FCD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EE_social</w:t>
      </w:r>
    </w:p>
    <w:p w14:paraId="11DC66AD" w14:textId="0C7F01EB" w:rsidR="00D93FCD" w:rsidRDefault="00D93FCD" w:rsidP="00D93FCD">
      <w:pPr>
        <w:spacing w:after="0"/>
        <w:rPr>
          <w:lang w:val="en-US"/>
        </w:rPr>
      </w:pPr>
      <w:r>
        <w:rPr>
          <w:lang w:val="en-US"/>
        </w:rPr>
        <w:t xml:space="preserve">Does EE also include </w:t>
      </w:r>
      <w:r w:rsidR="00AE76B6">
        <w:rPr>
          <w:lang w:val="en-US"/>
        </w:rPr>
        <w:t xml:space="preserve">a manipulation of social environment (i.e., </w:t>
      </w:r>
      <w:r w:rsidR="00DB01DB">
        <w:rPr>
          <w:lang w:val="en-US"/>
        </w:rPr>
        <w:t xml:space="preserve">inceased </w:t>
      </w:r>
      <w:r w:rsidR="00AE76B6">
        <w:rPr>
          <w:lang w:val="en-US"/>
        </w:rPr>
        <w:t>number of individuals in EE relative to control)?</w:t>
      </w:r>
    </w:p>
    <w:p w14:paraId="377F8FE9" w14:textId="643C5BF8" w:rsidR="00AE76B6" w:rsidRPr="00D93FCD" w:rsidRDefault="00AE76B6" w:rsidP="00D93FCD">
      <w:pPr>
        <w:spacing w:after="0"/>
        <w:rPr>
          <w:lang w:val="en-US"/>
        </w:rPr>
      </w:pPr>
      <w:r>
        <w:rPr>
          <w:lang w:val="en-US"/>
        </w:rPr>
        <w:t>1 = yes, 2 = no, 3= unclear</w:t>
      </w:r>
    </w:p>
    <w:p w14:paraId="5F3799C9" w14:textId="77777777" w:rsidR="005474B7" w:rsidRDefault="005474B7" w:rsidP="00790B27">
      <w:pPr>
        <w:spacing w:after="0"/>
        <w:rPr>
          <w:lang w:val="en-US"/>
        </w:rPr>
      </w:pPr>
    </w:p>
    <w:p w14:paraId="2A295187" w14:textId="7A095776" w:rsidR="00935B1B" w:rsidRDefault="00935B1B" w:rsidP="001052F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Type_stress_exposure</w:t>
      </w:r>
    </w:p>
    <w:p w14:paraId="421F9944" w14:textId="6E324226" w:rsidR="002B47A7" w:rsidRDefault="002B47A7" w:rsidP="00F64CFC">
      <w:pPr>
        <w:spacing w:after="0"/>
        <w:rPr>
          <w:lang w:val="en-US"/>
        </w:rPr>
      </w:pPr>
      <w:r>
        <w:rPr>
          <w:lang w:val="en-US"/>
        </w:rPr>
        <w:t>The type of stress manipulation</w:t>
      </w:r>
    </w:p>
    <w:p w14:paraId="3F70C8B8" w14:textId="2B223976" w:rsidR="00C31A2B" w:rsidRDefault="005474B7" w:rsidP="00B56B89">
      <w:r>
        <w:t>1</w:t>
      </w:r>
      <w:r w:rsidR="00CD0246">
        <w:t xml:space="preserve"> = </w:t>
      </w:r>
      <w:r>
        <w:t>density</w:t>
      </w:r>
      <w:r w:rsidR="00C31A2B">
        <w:t xml:space="preserve">, 2 = scent cues (i.e., from predators or competitors), 3 = </w:t>
      </w:r>
      <w:r w:rsidR="00916099">
        <w:t>shock</w:t>
      </w:r>
      <w:r w:rsidR="00196BFE">
        <w:t xml:space="preserve">, 4 = exertion (i.e., forces swim, forced exercise), 5 </w:t>
      </w:r>
      <w:r w:rsidR="00E53C87">
        <w:t xml:space="preserve">= restraint, 6 = maternal separation, 7 = circadian rhythm disruptions, 8 = noise, </w:t>
      </w:r>
      <w:r w:rsidR="008C58F4">
        <w:t xml:space="preserve">9 = other, </w:t>
      </w:r>
      <w:r w:rsidR="006001AA">
        <w:t xml:space="preserve">10 = combination, </w:t>
      </w:r>
      <w:r w:rsidR="008C58F4">
        <w:t>1</w:t>
      </w:r>
      <w:r w:rsidR="006001AA">
        <w:t>1</w:t>
      </w:r>
      <w:r w:rsidR="008C58F4">
        <w:t xml:space="preserve"> = unclear</w:t>
      </w:r>
    </w:p>
    <w:p w14:paraId="59375B0E" w14:textId="2855DC6E" w:rsidR="00CC5F32" w:rsidRDefault="00CC5F32" w:rsidP="00A123D8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Type_stress_details</w:t>
      </w:r>
    </w:p>
    <w:p w14:paraId="00F62435" w14:textId="6A090FEA" w:rsidR="008C30F7" w:rsidRPr="008C30F7" w:rsidRDefault="008C30F7" w:rsidP="00B56B89">
      <w:pPr>
        <w:rPr>
          <w:lang w:val="en-US"/>
        </w:rPr>
      </w:pPr>
      <w:r>
        <w:rPr>
          <w:lang w:val="en-US"/>
        </w:rPr>
        <w:t>Details/ notes regarding the stress manipulation</w:t>
      </w:r>
    </w:p>
    <w:p w14:paraId="6D03B46A" w14:textId="0AA3555B" w:rsidR="00CC3502" w:rsidRDefault="008A622E" w:rsidP="00161CE0">
      <w:pPr>
        <w:spacing w:after="0"/>
        <w:rPr>
          <w:ins w:id="26" w:author="Erin Macartney" w:date="2021-12-10T12:52:00Z"/>
          <w:i/>
          <w:iCs/>
          <w:lang w:val="en-US"/>
        </w:rPr>
      </w:pPr>
      <w:r>
        <w:rPr>
          <w:i/>
          <w:iCs/>
          <w:lang w:val="en-US"/>
        </w:rPr>
        <w:lastRenderedPageBreak/>
        <w:t>Stress_duration</w:t>
      </w:r>
    </w:p>
    <w:p w14:paraId="65601BFF" w14:textId="4B090808" w:rsidR="00472E72" w:rsidRPr="00472E72" w:rsidRDefault="00472E72" w:rsidP="00161CE0">
      <w:pPr>
        <w:spacing w:after="0"/>
        <w:rPr>
          <w:ins w:id="27" w:author="Erin Macartney" w:date="2021-12-10T12:52:00Z"/>
          <w:lang w:val="en-US"/>
          <w:rPrChange w:id="28" w:author="Erin Macartney" w:date="2021-12-10T12:52:00Z">
            <w:rPr>
              <w:ins w:id="29" w:author="Erin Macartney" w:date="2021-12-10T12:52:00Z"/>
              <w:i/>
              <w:iCs/>
              <w:lang w:val="en-US"/>
            </w:rPr>
          </w:rPrChange>
        </w:rPr>
      </w:pPr>
      <w:ins w:id="30" w:author="Erin Macartney" w:date="2021-12-10T12:52:00Z">
        <w:r>
          <w:rPr>
            <w:lang w:val="en-US"/>
          </w:rPr>
          <w:t>If the stress occurred over a short period of time (</w:t>
        </w:r>
      </w:ins>
      <w:ins w:id="31" w:author="Erin Macartney" w:date="2021-12-10T12:53:00Z">
        <w:r>
          <w:rPr>
            <w:lang w:val="en-US"/>
          </w:rPr>
          <w:t>acute) or over a long period of time (chronic)</w:t>
        </w:r>
        <w:r w:rsidR="00092BE3">
          <w:rPr>
            <w:lang w:val="en-US"/>
          </w:rPr>
          <w:t>. The definition of chronic stress (</w:t>
        </w:r>
        <w:r w:rsidR="00092BE3" w:rsidRPr="004A1C95">
          <w:rPr>
            <w:lang w:val="en-US"/>
          </w:rPr>
          <w:t>≥ 7</w:t>
        </w:r>
        <w:r w:rsidR="00092BE3">
          <w:rPr>
            <w:lang w:val="en-US"/>
          </w:rPr>
          <w:t xml:space="preserve"> days) </w:t>
        </w:r>
      </w:ins>
      <w:ins w:id="32" w:author="Erin Macartney" w:date="2021-12-10T12:54:00Z">
        <w:r w:rsidR="00C6723F">
          <w:rPr>
            <w:lang w:val="en-US"/>
          </w:rPr>
          <w:t>was selected based on</w:t>
        </w:r>
        <w:r w:rsidR="00092BE3">
          <w:rPr>
            <w:lang w:val="en-US"/>
          </w:rPr>
          <w:t xml:space="preserve"> a conservative </w:t>
        </w:r>
        <w:r w:rsidR="00C6723F">
          <w:rPr>
            <w:lang w:val="en-US"/>
          </w:rPr>
          <w:t xml:space="preserve">cut-off point based on </w:t>
        </w:r>
      </w:ins>
      <w:ins w:id="33" w:author="Erin Macartney" w:date="2021-12-10T12:55:00Z">
        <w:r w:rsidR="00CB783F">
          <w:rPr>
            <w:lang w:val="en-US"/>
          </w:rPr>
          <w:fldChar w:fldCharType="begin" w:fldLock="1"/>
        </w:r>
        <w:r w:rsidR="00256A31">
          <w:rPr>
            <w:lang w:val="en-US"/>
          </w:rPr>
          <w:instrText>ADDIN CSL_CITATION {"citationItems":[{"id":"ITEM-1","itemData":{"author":[{"dropping-particle":"","family":"Ottenweller","given":"John E","non-dropping-particle":"","parse-names":false,"suffix":""},{"dropping-particle":"","family":"Servatius","given":"Richard J","non-dropping-particle":"","parse-names":false,"suffix":""},{"dropping-particle":"","family":"Tapp","given":"Walter N","non-dropping-particle":"","parse-names":false,"suffix":""},{"dropping-particle":"","family":"Drastal","given":"Susan D","non-dropping-particle":"","parse-names":false,"suffix":""},{"dropping-particle":"","family":"Bergen","given":"Michael T","non-dropping-particle":"","parse-names":false,"suffix":""},{"dropping-particle":"","family":"Natelson","given":"Benjamin H","non-dropping-particle":"","parse-names":false,"suffix":""}],"container-title":"Physiology \\&amp; Behavior","id":"ITEM-1","issue":"4","issued":{"date-parts":[["1992"]]},"page":"689-698","publisher":"Elsevier","title":"A chronic stress state in rats: effects of repeated stress on basal corticosterone and behavior","type":"article-journal","volume":"51"},"uris":["http://www.mendeley.com/documents/?uuid=8998674f-9bfd-484a-952b-4c176b00d5bd"]}],"mendeley":{"formattedCitation":"(Ottenweller et al., 1992)","manualFormatting":"(Ottenweller et al., (1992)","plainTextFormattedCitation":"(Ottenweller et al., 1992)"},"properties":{"noteIndex":0},"schema":"https://github.com/citation-style-language/schema/raw/master/csl-citation.json"}</w:instrText>
        </w:r>
      </w:ins>
      <w:del w:id="34" w:author="Erin Macartney" w:date="2021-12-10T12:55:00Z">
        <w:r w:rsidR="00CB783F" w:rsidDel="00256A31">
          <w:rPr>
            <w:lang w:val="en-US"/>
          </w:rPr>
          <w:delInstrText>ADDIN CSL_CITATION {"citationItems":[{"id":"ITEM-1","itemData":{"author":[{"dropping-particle":"","family":"Ottenweller","given":"John E","non-dropping-particle":"","parse-names":false,"suffix":""},{"dropping-particle":"","family":"Servatius","given":"Richard J","non-dropping-particle":"","parse-names":false,"suffix":""},{"dropping-particle":"","family":"Tapp","given":"Walter N","non-dropping-particle":"","parse-names":false,"suffix":""},{"dropping-particle":"","family":"Drastal","given":"Susan D","non-dropping-particle":"","parse-names":false,"suffix":""},{"dropping-particle":"","family":"Bergen","given":"Michael T","non-dropping-particle":"","parse-names":false,"suffix":""},{"dropping-particle":"","family":"Natelson","given":"Benjamin H","non-dropping-particle":"","parse-names":false,"suffix":""}],"container-title":"Physiology \\&amp; Behavior","id":"ITEM-1","issue":"4","issued":{"date-parts":[["1992"]]},"page":"689-698","publisher":"Elsevier","title":"A chronic stress state in rats: effects of repeated stress on basal corticosterone and behavior","type":"article-journal","volume":"51"},"uris":["http://www.mendeley.com/documents/?uuid=8998674f-9bfd-484a-952b-4c176b00d5bd"]}],"mendeley":{"formattedCitation":"(Ottenweller et al., 1992)","plainTextFormattedCitation":"(Ottenweller et al., 1992)"},"properties":{"noteIndex":0},"schema":"https://github.com/citation-style-language/schema/raw/master/csl-citation.json"}</w:delInstrText>
        </w:r>
      </w:del>
      <w:r w:rsidR="00CB783F">
        <w:rPr>
          <w:lang w:val="en-US"/>
        </w:rPr>
        <w:fldChar w:fldCharType="separate"/>
      </w:r>
      <w:del w:id="35" w:author="Erin Macartney" w:date="2021-12-10T12:55:00Z">
        <w:r w:rsidR="00CB783F" w:rsidRPr="00CB783F" w:rsidDel="00CB783F">
          <w:rPr>
            <w:noProof/>
            <w:lang w:val="en-US"/>
          </w:rPr>
          <w:delText>(</w:delText>
        </w:r>
      </w:del>
      <w:r w:rsidR="00CB783F" w:rsidRPr="00CB783F">
        <w:rPr>
          <w:noProof/>
          <w:lang w:val="en-US"/>
        </w:rPr>
        <w:t>Ottenweller et al.</w:t>
      </w:r>
      <w:del w:id="36" w:author="Erin Macartney" w:date="2021-12-10T12:55:00Z">
        <w:r w:rsidR="00CB783F" w:rsidRPr="00CB783F" w:rsidDel="00CB783F">
          <w:rPr>
            <w:noProof/>
            <w:lang w:val="en-US"/>
          </w:rPr>
          <w:delText>,</w:delText>
        </w:r>
      </w:del>
      <w:r w:rsidR="00CB783F" w:rsidRPr="00CB783F">
        <w:rPr>
          <w:noProof/>
          <w:lang w:val="en-US"/>
        </w:rPr>
        <w:t xml:space="preserve"> </w:t>
      </w:r>
      <w:ins w:id="37" w:author="Erin Macartney" w:date="2021-12-10T12:55:00Z">
        <w:r w:rsidR="00CB783F">
          <w:rPr>
            <w:noProof/>
            <w:lang w:val="en-US"/>
          </w:rPr>
          <w:t>(</w:t>
        </w:r>
      </w:ins>
      <w:r w:rsidR="00CB783F" w:rsidRPr="00CB783F">
        <w:rPr>
          <w:noProof/>
          <w:lang w:val="en-US"/>
        </w:rPr>
        <w:t>1992)</w:t>
      </w:r>
      <w:ins w:id="38" w:author="Erin Macartney" w:date="2021-12-10T12:55:00Z">
        <w:r w:rsidR="00CB783F">
          <w:rPr>
            <w:lang w:val="en-US"/>
          </w:rPr>
          <w:fldChar w:fldCharType="end"/>
        </w:r>
        <w:r w:rsidR="00CB783F">
          <w:rPr>
            <w:lang w:val="en-US"/>
          </w:rPr>
          <w:t>.</w:t>
        </w:r>
      </w:ins>
    </w:p>
    <w:p w14:paraId="2B7E16F5" w14:textId="77777777" w:rsidR="00472E72" w:rsidRDefault="00472E72" w:rsidP="00161CE0">
      <w:pPr>
        <w:spacing w:after="0"/>
        <w:rPr>
          <w:i/>
          <w:iCs/>
          <w:lang w:val="en-US"/>
        </w:rPr>
      </w:pPr>
    </w:p>
    <w:p w14:paraId="370E4818" w14:textId="7E2EDBBD" w:rsidR="008A622E" w:rsidRDefault="008A622E" w:rsidP="21BFA3F1">
      <w:pPr>
        <w:rPr>
          <w:lang w:val="en-US"/>
        </w:rPr>
      </w:pPr>
      <w:r w:rsidRPr="004A1C95">
        <w:rPr>
          <w:lang w:val="en-US"/>
        </w:rPr>
        <w:t>1</w:t>
      </w:r>
      <w:r w:rsidRPr="5D8F94C5">
        <w:rPr>
          <w:lang w:val="en-US"/>
        </w:rPr>
        <w:t xml:space="preserve"> </w:t>
      </w:r>
      <w:r w:rsidR="084BCB0B" w:rsidRPr="5D8F94C5">
        <w:rPr>
          <w:lang w:val="en-US"/>
        </w:rPr>
        <w:t>=</w:t>
      </w:r>
      <w:r w:rsidRPr="004A1C95">
        <w:rPr>
          <w:lang w:val="en-US"/>
        </w:rPr>
        <w:t xml:space="preserve"> acute</w:t>
      </w:r>
      <w:r w:rsidR="00B96515" w:rsidRPr="004A1C95">
        <w:rPr>
          <w:lang w:val="en-US"/>
        </w:rPr>
        <w:t xml:space="preserve"> (short term stress</w:t>
      </w:r>
      <w:r w:rsidR="265B72B9" w:rsidRPr="21BFA3F1">
        <w:rPr>
          <w:lang w:val="en-US"/>
        </w:rPr>
        <w:t>, one-off or &lt;7 days</w:t>
      </w:r>
      <w:r w:rsidR="00B96515" w:rsidRPr="004A1C95">
        <w:rPr>
          <w:lang w:val="en-US"/>
        </w:rPr>
        <w:t>)</w:t>
      </w:r>
      <w:r w:rsidRPr="004A1C95">
        <w:rPr>
          <w:lang w:val="en-US"/>
        </w:rPr>
        <w:t xml:space="preserve">, 2 = </w:t>
      </w:r>
      <w:r w:rsidR="00631BD9" w:rsidRPr="004A1C95">
        <w:rPr>
          <w:lang w:val="en-US"/>
        </w:rPr>
        <w:t>chronic</w:t>
      </w:r>
      <w:r w:rsidR="00B96515" w:rsidRPr="004A1C95">
        <w:rPr>
          <w:lang w:val="en-US"/>
        </w:rPr>
        <w:t xml:space="preserve"> (long term</w:t>
      </w:r>
      <w:r w:rsidR="00CA4120" w:rsidRPr="004A1C95">
        <w:rPr>
          <w:lang w:val="en-US"/>
        </w:rPr>
        <w:t>/exposure every day</w:t>
      </w:r>
      <w:r w:rsidR="004F6F7B" w:rsidRPr="004A1C95">
        <w:rPr>
          <w:lang w:val="en-US"/>
        </w:rPr>
        <w:t xml:space="preserve"> for </w:t>
      </w:r>
      <w:r w:rsidR="00B421BE" w:rsidRPr="004A1C95">
        <w:rPr>
          <w:lang w:val="en-US"/>
        </w:rPr>
        <w:t>≥</w:t>
      </w:r>
      <w:r w:rsidR="004F6F7B" w:rsidRPr="004A1C95">
        <w:rPr>
          <w:lang w:val="en-US"/>
        </w:rPr>
        <w:t xml:space="preserve"> 7 days</w:t>
      </w:r>
      <w:r w:rsidR="00F25E9A" w:rsidRPr="004A1C95">
        <w:rPr>
          <w:lang w:val="en-US"/>
        </w:rPr>
        <w:t xml:space="preserve"> with only short intervals between/if any)</w:t>
      </w:r>
      <w:r w:rsidR="009861D8" w:rsidRPr="004A1C95">
        <w:rPr>
          <w:lang w:val="en-US"/>
        </w:rPr>
        <w:t>, 3 = intermittent</w:t>
      </w:r>
      <w:r w:rsidR="00F25E9A" w:rsidRPr="004A1C95">
        <w:rPr>
          <w:lang w:val="en-US"/>
        </w:rPr>
        <w:t xml:space="preserve"> (</w:t>
      </w:r>
      <w:r w:rsidR="006F5709" w:rsidRPr="004A1C95">
        <w:rPr>
          <w:lang w:val="en-US"/>
        </w:rPr>
        <w:t>i.e., on alternating days so there is time for recovery)</w:t>
      </w:r>
      <w:r w:rsidR="009861D8" w:rsidRPr="004A1C95">
        <w:rPr>
          <w:lang w:val="en-US"/>
        </w:rPr>
        <w:t>, 4 = unclear</w:t>
      </w:r>
      <w:r w:rsidR="00441EDE" w:rsidRPr="004A1C95">
        <w:rPr>
          <w:lang w:val="en-US"/>
        </w:rPr>
        <w:t>/other</w:t>
      </w:r>
    </w:p>
    <w:p w14:paraId="2D357D9E" w14:textId="3B0D74B9" w:rsidR="00131F9A" w:rsidRDefault="00EE4D82" w:rsidP="00472E72">
      <w:pPr>
        <w:spacing w:after="0"/>
        <w:rPr>
          <w:i/>
          <w:iCs/>
          <w:lang w:val="en-US"/>
        </w:rPr>
        <w:pPrChange w:id="39" w:author="Erin Macartney" w:date="2021-12-10T12:52:00Z">
          <w:pPr/>
        </w:pPrChange>
      </w:pPr>
      <w:r>
        <w:rPr>
          <w:i/>
          <w:iCs/>
          <w:lang w:val="en-US"/>
        </w:rPr>
        <w:t>Notes_stress_duration</w:t>
      </w:r>
    </w:p>
    <w:p w14:paraId="0E43A691" w14:textId="1516BAB8" w:rsidR="00EE4D82" w:rsidRPr="00EE4D82" w:rsidRDefault="00EE4D82" w:rsidP="21BFA3F1">
      <w:pPr>
        <w:rPr>
          <w:lang w:val="en-US"/>
        </w:rPr>
      </w:pPr>
      <w:r w:rsidRPr="192563BC">
        <w:rPr>
          <w:lang w:val="en-US"/>
        </w:rPr>
        <w:t>Any notes regarding the duration of stress</w:t>
      </w:r>
    </w:p>
    <w:p w14:paraId="2C72072F" w14:textId="7A6ACC72" w:rsidR="481BD37F" w:rsidRDefault="481BD37F" w:rsidP="192563BC">
      <w:pPr>
        <w:spacing w:after="0"/>
        <w:rPr>
          <w:i/>
          <w:iCs/>
          <w:lang w:val="en-US"/>
        </w:rPr>
      </w:pPr>
      <w:r w:rsidRPr="192563BC">
        <w:rPr>
          <w:i/>
          <w:iCs/>
          <w:lang w:val="en-US"/>
        </w:rPr>
        <w:t>Exposure_order</w:t>
      </w:r>
    </w:p>
    <w:p w14:paraId="533F955A" w14:textId="5F98E351" w:rsidR="00D7272C" w:rsidRDefault="278190B6" w:rsidP="00161CE0">
      <w:pPr>
        <w:spacing w:after="0"/>
        <w:rPr>
          <w:lang w:val="en-US"/>
        </w:rPr>
      </w:pPr>
      <w:r w:rsidRPr="192563BC">
        <w:rPr>
          <w:lang w:val="en-US"/>
        </w:rPr>
        <w:t>The order in which individuals were exposed to stress and environmental enrichment</w:t>
      </w:r>
    </w:p>
    <w:p w14:paraId="20A7D02F" w14:textId="2028A10C" w:rsidR="00CE2E9F" w:rsidRDefault="00CE2E9F" w:rsidP="00B56B89">
      <w:pPr>
        <w:rPr>
          <w:lang w:val="en-US"/>
        </w:rPr>
      </w:pPr>
      <w:r>
        <w:rPr>
          <w:lang w:val="en-US"/>
        </w:rPr>
        <w:t xml:space="preserve">1 = </w:t>
      </w:r>
      <w:r w:rsidR="00CF3A01">
        <w:rPr>
          <w:lang w:val="en-US"/>
        </w:rPr>
        <w:t>stress followed by enrichment</w:t>
      </w:r>
      <w:r>
        <w:rPr>
          <w:lang w:val="en-US"/>
        </w:rPr>
        <w:t xml:space="preserve">, 2 = </w:t>
      </w:r>
      <w:r w:rsidR="00CF3A01">
        <w:rPr>
          <w:lang w:val="en-US"/>
        </w:rPr>
        <w:t>enrichment followed by stress</w:t>
      </w:r>
      <w:r>
        <w:rPr>
          <w:lang w:val="en-US"/>
        </w:rPr>
        <w:t xml:space="preserve">, 3 = </w:t>
      </w:r>
      <w:r w:rsidR="00CF3A01">
        <w:rPr>
          <w:lang w:val="en-US"/>
        </w:rPr>
        <w:t xml:space="preserve">concurrently, </w:t>
      </w:r>
      <w:r w:rsidR="009B4DCC">
        <w:rPr>
          <w:lang w:val="en-US"/>
        </w:rPr>
        <w:t>4 = unclear</w:t>
      </w:r>
      <w:r w:rsidR="00361079">
        <w:rPr>
          <w:lang w:val="en-US"/>
        </w:rPr>
        <w:t>/other</w:t>
      </w:r>
    </w:p>
    <w:p w14:paraId="38FA8014" w14:textId="77777777" w:rsidR="0072615A" w:rsidRDefault="0072615A" w:rsidP="0072615A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Learning_vs_memory</w:t>
      </w:r>
    </w:p>
    <w:p w14:paraId="7D10483E" w14:textId="77777777" w:rsidR="0072615A" w:rsidRDefault="0072615A" w:rsidP="0072615A">
      <w:pPr>
        <w:rPr>
          <w:lang w:val="en-US"/>
        </w:rPr>
      </w:pPr>
      <w:r>
        <w:rPr>
          <w:lang w:val="en-US"/>
        </w:rPr>
        <w:t>Is the assay broadly measuring learning or memory?</w:t>
      </w:r>
    </w:p>
    <w:p w14:paraId="0854E94C" w14:textId="3B62E5DF" w:rsidR="0072615A" w:rsidRPr="00D7272C" w:rsidRDefault="0072615A" w:rsidP="00B56B89">
      <w:pPr>
        <w:rPr>
          <w:lang w:val="en-US"/>
        </w:rPr>
      </w:pPr>
      <w:r w:rsidRPr="21BFA3F1">
        <w:rPr>
          <w:lang w:val="en-US"/>
        </w:rPr>
        <w:t>1 = learning (i.e., conditioning etc), 2 = memory (i.e., is learning stable after a period of time such as</w:t>
      </w:r>
      <w:r w:rsidR="004A1C95">
        <w:rPr>
          <w:lang w:val="en-US"/>
        </w:rPr>
        <w:t xml:space="preserve"> </w:t>
      </w:r>
      <w:r w:rsidR="1D57C461" w:rsidRPr="21BFA3F1">
        <w:rPr>
          <w:lang w:val="en-US"/>
        </w:rPr>
        <w:t xml:space="preserve">when measuring </w:t>
      </w:r>
      <w:r w:rsidRPr="21BFA3F1">
        <w:rPr>
          <w:lang w:val="en-US"/>
        </w:rPr>
        <w:t xml:space="preserve">‘extinction’), 3 = </w:t>
      </w:r>
      <w:r w:rsidR="009C60EA">
        <w:rPr>
          <w:lang w:val="en-US"/>
        </w:rPr>
        <w:t>other (i.e., habituation)</w:t>
      </w:r>
    </w:p>
    <w:p w14:paraId="149F648C" w14:textId="34498DB2" w:rsidR="00935B1B" w:rsidRDefault="00935B1B" w:rsidP="5D3F0F8B">
      <w:pPr>
        <w:spacing w:after="0"/>
        <w:rPr>
          <w:i/>
          <w:iCs/>
          <w:lang w:val="en-US"/>
        </w:rPr>
      </w:pPr>
      <w:r w:rsidRPr="5D3F0F8B">
        <w:rPr>
          <w:i/>
          <w:iCs/>
          <w:lang w:val="en-US"/>
        </w:rPr>
        <w:t>Type_</w:t>
      </w:r>
      <w:r w:rsidR="006A6CC2">
        <w:rPr>
          <w:i/>
          <w:iCs/>
          <w:lang w:val="en-US"/>
        </w:rPr>
        <w:t>assay</w:t>
      </w:r>
    </w:p>
    <w:p w14:paraId="7A702DB4" w14:textId="4FB6A349" w:rsidR="00A123D8" w:rsidRPr="00E37048" w:rsidRDefault="00A123D8" w:rsidP="00B56B89">
      <w:pPr>
        <w:rPr>
          <w:lang w:val="en-US"/>
        </w:rPr>
      </w:pPr>
      <w:commentRangeStart w:id="40"/>
      <w:r>
        <w:rPr>
          <w:lang w:val="en-US"/>
        </w:rPr>
        <w:t xml:space="preserve">The type of learning/memory </w:t>
      </w:r>
      <w:r w:rsidR="006A686C">
        <w:rPr>
          <w:lang w:val="en-US"/>
        </w:rPr>
        <w:t xml:space="preserve">response </w:t>
      </w:r>
      <w:del w:id="41" w:author="Erin Macartney" w:date="2021-12-10T12:50:00Z">
        <w:r w:rsidR="004A1C95" w:rsidDel="00E37048">
          <w:rPr>
            <w:lang w:val="en-US"/>
          </w:rPr>
          <w:delText>(note that all memory requires prior learning)</w:delText>
        </w:r>
      </w:del>
      <w:ins w:id="42" w:author="Erin Macartney" w:date="2021-12-10T12:50:00Z">
        <w:r w:rsidR="00E37048">
          <w:rPr>
            <w:lang w:val="en-US"/>
          </w:rPr>
          <w:t>. These broad categories were based on (</w:t>
        </w:r>
        <w:r w:rsidR="00E37048">
          <w:rPr>
            <w:b/>
            <w:bCs/>
            <w:lang w:val="en-US"/>
          </w:rPr>
          <w:t>ref</w:t>
        </w:r>
        <w:r w:rsidR="00E37048">
          <w:rPr>
            <w:lang w:val="en-US"/>
          </w:rPr>
          <w:t>)</w:t>
        </w:r>
        <w:r w:rsidR="000E556A">
          <w:rPr>
            <w:lang w:val="en-US"/>
          </w:rPr>
          <w:t xml:space="preserve">. </w:t>
        </w:r>
      </w:ins>
      <w:commentRangeEnd w:id="40"/>
      <w:ins w:id="43" w:author="Erin Macartney" w:date="2021-12-10T13:14:00Z">
        <w:r w:rsidR="00D4665C">
          <w:rPr>
            <w:rStyle w:val="CommentReference"/>
          </w:rPr>
          <w:commentReference w:id="40"/>
        </w:r>
      </w:ins>
    </w:p>
    <w:p w14:paraId="4136CF0F" w14:textId="3472C439" w:rsidR="00D905BA" w:rsidRDefault="00D905BA" w:rsidP="008C7AAD">
      <w:pPr>
        <w:spacing w:after="0" w:line="240" w:lineRule="auto"/>
        <w:rPr>
          <w:lang w:val="en-US"/>
        </w:rPr>
      </w:pPr>
      <w:r>
        <w:rPr>
          <w:lang w:val="en-US"/>
        </w:rPr>
        <w:t xml:space="preserve">1 = habituation, 2 = </w:t>
      </w:r>
      <w:r w:rsidR="001A1C8A">
        <w:rPr>
          <w:lang w:val="en-US"/>
        </w:rPr>
        <w:t>conditioning, 3 = recognition</w:t>
      </w:r>
      <w:r w:rsidR="0008221F">
        <w:rPr>
          <w:lang w:val="en-US"/>
        </w:rPr>
        <w:t>, 4 = unclear</w:t>
      </w:r>
      <w:r w:rsidR="001A1C8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C1DA6B2" w14:textId="67C0E920" w:rsidR="5D3F0F8B" w:rsidRDefault="5D3F0F8B" w:rsidP="5D3F0F8B">
      <w:pPr>
        <w:spacing w:after="0" w:line="240" w:lineRule="auto"/>
        <w:rPr>
          <w:lang w:val="en-US"/>
        </w:rPr>
      </w:pPr>
    </w:p>
    <w:p w14:paraId="44197306" w14:textId="0F65F023" w:rsidR="68D8A96D" w:rsidRDefault="68D8A96D" w:rsidP="192563BC">
      <w:pPr>
        <w:spacing w:after="0" w:line="240" w:lineRule="auto"/>
        <w:rPr>
          <w:i/>
          <w:iCs/>
          <w:lang w:val="en-US"/>
        </w:rPr>
      </w:pPr>
      <w:r w:rsidRPr="192563BC">
        <w:rPr>
          <w:i/>
          <w:iCs/>
          <w:lang w:val="en-US"/>
        </w:rPr>
        <w:t>Type_reinforcement</w:t>
      </w:r>
    </w:p>
    <w:p w14:paraId="2ED25ED8" w14:textId="3DB971BE" w:rsidR="00F57E1D" w:rsidRDefault="00F57E1D" w:rsidP="5D3F0F8B">
      <w:pPr>
        <w:spacing w:after="0" w:line="240" w:lineRule="auto"/>
        <w:rPr>
          <w:lang w:val="en-US"/>
        </w:rPr>
      </w:pPr>
      <w:r w:rsidRPr="192563BC">
        <w:rPr>
          <w:lang w:val="en-US"/>
        </w:rPr>
        <w:t xml:space="preserve">The type of </w:t>
      </w:r>
      <w:r w:rsidR="1A086D4C" w:rsidRPr="192563BC">
        <w:rPr>
          <w:lang w:val="en-US"/>
        </w:rPr>
        <w:t>reinforcement</w:t>
      </w:r>
      <w:r w:rsidRPr="192563BC">
        <w:rPr>
          <w:lang w:val="en-US"/>
        </w:rPr>
        <w:t xml:space="preserve"> used</w:t>
      </w:r>
      <w:r w:rsidR="681A415A" w:rsidRPr="192563BC">
        <w:rPr>
          <w:lang w:val="en-US"/>
        </w:rPr>
        <w:t xml:space="preserve"> in conditioning</w:t>
      </w:r>
    </w:p>
    <w:p w14:paraId="69BF4349" w14:textId="698535F6" w:rsidR="006C1285" w:rsidRDefault="006C1285" w:rsidP="5D3F0F8B">
      <w:pPr>
        <w:spacing w:after="0" w:line="240" w:lineRule="auto"/>
        <w:rPr>
          <w:lang w:val="en-US"/>
        </w:rPr>
      </w:pPr>
    </w:p>
    <w:p w14:paraId="36741488" w14:textId="157EEAAE" w:rsidR="006C1285" w:rsidRDefault="006C1285" w:rsidP="5D3F0F8B">
      <w:pPr>
        <w:spacing w:after="0" w:line="240" w:lineRule="auto"/>
        <w:rPr>
          <w:lang w:val="en-US"/>
        </w:rPr>
      </w:pPr>
      <w:r>
        <w:rPr>
          <w:lang w:val="en-US"/>
        </w:rPr>
        <w:t>1 = appetitive (i.e., a reward</w:t>
      </w:r>
      <w:del w:id="44" w:author="Erin Macartney" w:date="2021-12-10T12:50:00Z">
        <w:r w:rsidR="00787DB2" w:rsidDel="003A6A8A">
          <w:rPr>
            <w:lang w:val="en-US"/>
          </w:rPr>
          <w:delText xml:space="preserve"> by food or drink</w:delText>
        </w:r>
      </w:del>
      <w:r>
        <w:rPr>
          <w:lang w:val="en-US"/>
        </w:rPr>
        <w:t>), 2 = aversive (punishment – this includes Morris water maze</w:t>
      </w:r>
      <w:ins w:id="45" w:author="Erin Macartney" w:date="2021-12-10T12:51:00Z">
        <w:r w:rsidR="003A6A8A">
          <w:rPr>
            <w:lang w:val="en-US"/>
          </w:rPr>
          <w:t xml:space="preserve"> and</w:t>
        </w:r>
      </w:ins>
      <w:del w:id="46" w:author="Erin Macartney" w:date="2021-12-10T12:51:00Z">
        <w:r w:rsidR="00F87A71" w:rsidDel="003A6A8A">
          <w:rPr>
            <w:lang w:val="en-US"/>
          </w:rPr>
          <w:delText>,</w:delText>
        </w:r>
      </w:del>
      <w:r w:rsidR="00F87A71">
        <w:rPr>
          <w:lang w:val="en-US"/>
        </w:rPr>
        <w:t xml:space="preserve"> shocks</w:t>
      </w:r>
      <w:del w:id="47" w:author="Erin Macartney" w:date="2021-12-10T12:51:00Z">
        <w:r w:rsidR="00F87A71" w:rsidDel="003A6A8A">
          <w:rPr>
            <w:lang w:val="en-US"/>
          </w:rPr>
          <w:delText xml:space="preserve"> and falls</w:delText>
        </w:r>
      </w:del>
      <w:r>
        <w:rPr>
          <w:lang w:val="en-US"/>
        </w:rPr>
        <w:t xml:space="preserve">), </w:t>
      </w:r>
      <w:r w:rsidR="007C7037">
        <w:rPr>
          <w:lang w:val="en-US"/>
        </w:rPr>
        <w:t>3</w:t>
      </w:r>
      <w:r>
        <w:rPr>
          <w:lang w:val="en-US"/>
        </w:rPr>
        <w:t xml:space="preserve"> = not applicable (i.e., no </w:t>
      </w:r>
      <w:r w:rsidR="2E44384F" w:rsidRPr="789C1225">
        <w:rPr>
          <w:lang w:val="en-US"/>
        </w:rPr>
        <w:t xml:space="preserve">reward or aversive context </w:t>
      </w:r>
      <w:r w:rsidRPr="789C1225">
        <w:rPr>
          <w:lang w:val="en-US"/>
        </w:rPr>
        <w:t>was used</w:t>
      </w:r>
      <w:r w:rsidR="1D905182" w:rsidRPr="789C1225">
        <w:rPr>
          <w:lang w:val="en-US"/>
        </w:rPr>
        <w:t xml:space="preserve"> – this includes novel object/location recognition</w:t>
      </w:r>
      <w:r w:rsidR="00826DC5">
        <w:rPr>
          <w:lang w:val="en-US"/>
        </w:rPr>
        <w:t xml:space="preserve"> and habituation</w:t>
      </w:r>
      <w:r w:rsidRPr="789C1225">
        <w:rPr>
          <w:lang w:val="en-US"/>
        </w:rPr>
        <w:t>)</w:t>
      </w:r>
      <w:r w:rsidR="00A24C3D" w:rsidRPr="789C1225">
        <w:rPr>
          <w:lang w:val="en-US"/>
        </w:rPr>
        <w:t>, 4 = unclear</w:t>
      </w:r>
    </w:p>
    <w:p w14:paraId="4C876C0C" w14:textId="1EFDDF52" w:rsidR="006C1285" w:rsidRDefault="006C1285" w:rsidP="5D3F0F8B">
      <w:pPr>
        <w:spacing w:after="0" w:line="240" w:lineRule="auto"/>
        <w:rPr>
          <w:lang w:val="en-US"/>
        </w:rPr>
      </w:pPr>
    </w:p>
    <w:p w14:paraId="573E8F22" w14:textId="5774FDF3" w:rsidR="000A33A9" w:rsidRDefault="00DB037A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R</w:t>
      </w:r>
      <w:r w:rsidR="00296042">
        <w:rPr>
          <w:i/>
          <w:iCs/>
          <w:lang w:val="en-US"/>
        </w:rPr>
        <w:t>esponse</w:t>
      </w:r>
      <w:r w:rsidR="00935B1B">
        <w:rPr>
          <w:i/>
          <w:iCs/>
          <w:lang w:val="en-US"/>
        </w:rPr>
        <w:t>_</w:t>
      </w:r>
      <w:r w:rsidR="008679B8">
        <w:rPr>
          <w:i/>
          <w:iCs/>
          <w:lang w:val="en-US"/>
        </w:rPr>
        <w:t>assay_name</w:t>
      </w:r>
    </w:p>
    <w:p w14:paraId="4679AEFD" w14:textId="33875E33" w:rsidR="008517B1" w:rsidRDefault="000F1F64" w:rsidP="00B56B89">
      <w:pPr>
        <w:rPr>
          <w:lang w:val="en-US"/>
        </w:rPr>
      </w:pPr>
      <w:r>
        <w:rPr>
          <w:lang w:val="en-US"/>
        </w:rPr>
        <w:t xml:space="preserve">Name of </w:t>
      </w:r>
      <w:r w:rsidR="00690E60">
        <w:rPr>
          <w:lang w:val="en-US"/>
        </w:rPr>
        <w:t>assay</w:t>
      </w:r>
    </w:p>
    <w:p w14:paraId="6B35A82F" w14:textId="57B39CBA" w:rsidR="00075496" w:rsidRDefault="00DB037A" w:rsidP="001253B5">
      <w:pPr>
        <w:spacing w:after="0"/>
        <w:rPr>
          <w:i/>
          <w:iCs/>
          <w:lang w:val="en-US"/>
        </w:rPr>
        <w:pPrChange w:id="48" w:author="Erin Macartney" w:date="2021-12-10T12:51:00Z">
          <w:pPr/>
        </w:pPrChange>
      </w:pPr>
      <w:r w:rsidRPr="21BFA3F1">
        <w:rPr>
          <w:i/>
          <w:iCs/>
          <w:lang w:val="en-US"/>
        </w:rPr>
        <w:t>R</w:t>
      </w:r>
      <w:r w:rsidR="00075496" w:rsidRPr="21BFA3F1">
        <w:rPr>
          <w:i/>
          <w:iCs/>
          <w:lang w:val="en-US"/>
        </w:rPr>
        <w:t>esponse_details</w:t>
      </w:r>
    </w:p>
    <w:p w14:paraId="2DA208B2" w14:textId="2E1CFF9D" w:rsidR="00DD55FC" w:rsidRPr="00DD55FC" w:rsidRDefault="00DD55FC" w:rsidP="00B56B89">
      <w:pPr>
        <w:rPr>
          <w:lang w:val="en-US"/>
        </w:rPr>
      </w:pPr>
      <w:r>
        <w:rPr>
          <w:lang w:val="en-US"/>
        </w:rPr>
        <w:t xml:space="preserve">Details of what data was collected from the assay such as </w:t>
      </w:r>
      <w:r w:rsidR="0032414A">
        <w:rPr>
          <w:lang w:val="en-US"/>
        </w:rPr>
        <w:t xml:space="preserve">latency to perform tasks, the number of arm branches entered etc. </w:t>
      </w:r>
    </w:p>
    <w:p w14:paraId="73FEF4C3" w14:textId="37083285" w:rsidR="003F63F7" w:rsidRDefault="00DB037A" w:rsidP="00FC44A3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R</w:t>
      </w:r>
      <w:r w:rsidR="003F63F7">
        <w:rPr>
          <w:i/>
          <w:iCs/>
          <w:lang w:val="en-US"/>
        </w:rPr>
        <w:t>esponse_unit</w:t>
      </w:r>
    </w:p>
    <w:p w14:paraId="2137915C" w14:textId="028C3CD3" w:rsidR="001D0225" w:rsidRDefault="001D0225" w:rsidP="00B56B89">
      <w:pPr>
        <w:rPr>
          <w:lang w:val="en-US"/>
        </w:rPr>
      </w:pPr>
      <w:r>
        <w:rPr>
          <w:lang w:val="en-US"/>
        </w:rPr>
        <w:t>T</w:t>
      </w:r>
      <w:r w:rsidR="00570F9F">
        <w:rPr>
          <w:lang w:val="en-US"/>
        </w:rPr>
        <w:t>he unit the response was measured in</w:t>
      </w:r>
    </w:p>
    <w:p w14:paraId="59060B2C" w14:textId="03E32CEC" w:rsidR="001D0225" w:rsidRDefault="00DB037A" w:rsidP="00FC44A3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R</w:t>
      </w:r>
      <w:r w:rsidR="001D0225">
        <w:rPr>
          <w:i/>
          <w:iCs/>
          <w:lang w:val="en-US"/>
        </w:rPr>
        <w:t>esponse_notes</w:t>
      </w:r>
    </w:p>
    <w:p w14:paraId="5C1E01CA" w14:textId="4BC354EF" w:rsidR="001D0225" w:rsidRDefault="001D0225" w:rsidP="00B56B89">
      <w:pPr>
        <w:rPr>
          <w:lang w:val="en-US"/>
        </w:rPr>
      </w:pPr>
      <w:r>
        <w:rPr>
          <w:lang w:val="en-US"/>
        </w:rPr>
        <w:t xml:space="preserve">Any notes </w:t>
      </w:r>
      <w:r w:rsidR="2CADCED7" w:rsidRPr="517977B6">
        <w:rPr>
          <w:lang w:val="en-US"/>
        </w:rPr>
        <w:t>regarding</w:t>
      </w:r>
      <w:r>
        <w:rPr>
          <w:lang w:val="en-US"/>
        </w:rPr>
        <w:t xml:space="preserve"> the response such as if the response was an average across multiple measures or if it was the last day of habituation etc</w:t>
      </w:r>
    </w:p>
    <w:p w14:paraId="113E8B72" w14:textId="7136A276" w:rsidR="00D5331C" w:rsidRDefault="00D6718D" w:rsidP="5D3F0F8B">
      <w:pPr>
        <w:rPr>
          <w:i/>
          <w:iCs/>
          <w:lang w:val="en-US"/>
        </w:rPr>
      </w:pPr>
      <w:r>
        <w:rPr>
          <w:i/>
          <w:iCs/>
          <w:lang w:val="en-US"/>
        </w:rPr>
        <w:t>Response_direction</w:t>
      </w:r>
    </w:p>
    <w:p w14:paraId="5803827A" w14:textId="01CC677F" w:rsidR="00D6718D" w:rsidRDefault="00D6718D" w:rsidP="5D3F0F8B">
      <w:pPr>
        <w:rPr>
          <w:lang w:val="en-US"/>
        </w:rPr>
      </w:pPr>
      <w:r>
        <w:rPr>
          <w:lang w:val="en-US"/>
        </w:rPr>
        <w:t>Does a higher response mean that the individuals are better at learning or memory?</w:t>
      </w:r>
    </w:p>
    <w:p w14:paraId="5556AE64" w14:textId="5FA96A51" w:rsidR="00797DE7" w:rsidRPr="001F3861" w:rsidRDefault="00D6718D" w:rsidP="00B56B89">
      <w:pPr>
        <w:rPr>
          <w:lang w:val="en-US"/>
        </w:rPr>
      </w:pPr>
      <w:r>
        <w:rPr>
          <w:lang w:val="en-US"/>
        </w:rPr>
        <w:t>1 = yes, 2 = no, 3 = unclear</w:t>
      </w:r>
    </w:p>
    <w:p w14:paraId="53952C87" w14:textId="0EF0961C" w:rsidR="0076703C" w:rsidRDefault="0076703C" w:rsidP="00B56B89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Data_location</w:t>
      </w:r>
    </w:p>
    <w:p w14:paraId="5D9AE9CF" w14:textId="209D54FB" w:rsidR="00133047" w:rsidRDefault="0076703C" w:rsidP="00B56B89">
      <w:pPr>
        <w:rPr>
          <w:lang w:val="en-US"/>
        </w:rPr>
      </w:pPr>
      <w:r>
        <w:rPr>
          <w:lang w:val="en-US"/>
        </w:rPr>
        <w:t>Where was the data (i.e</w:t>
      </w:r>
      <w:r w:rsidR="00CC5960">
        <w:rPr>
          <w:lang w:val="en-US"/>
        </w:rPr>
        <w:t>.,</w:t>
      </w:r>
      <w:r>
        <w:rPr>
          <w:lang w:val="en-US"/>
        </w:rPr>
        <w:t xml:space="preserve"> mean, SD) found in the paper</w:t>
      </w:r>
    </w:p>
    <w:p w14:paraId="6BA3264F" w14:textId="5EFEF00F" w:rsidR="00133047" w:rsidRDefault="00133047" w:rsidP="00D1478B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Original_names</w:t>
      </w:r>
    </w:p>
    <w:p w14:paraId="754C6276" w14:textId="689E3B97" w:rsidR="00133047" w:rsidRPr="00133047" w:rsidRDefault="00133047" w:rsidP="00B56B89">
      <w:pPr>
        <w:rPr>
          <w:lang w:val="en-US"/>
        </w:rPr>
      </w:pPr>
      <w:r>
        <w:rPr>
          <w:lang w:val="en-US"/>
        </w:rPr>
        <w:t>List what the original treatment names used in the manuscript were</w:t>
      </w:r>
    </w:p>
    <w:p w14:paraId="4FDBDDB5" w14:textId="14371D6C" w:rsidR="00746B0C" w:rsidRDefault="004A0187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CC_n</w:t>
      </w:r>
    </w:p>
    <w:p w14:paraId="21706EC9" w14:textId="2B9ED44E" w:rsidR="00CA4224" w:rsidRPr="00CA4224" w:rsidRDefault="00CA4224" w:rsidP="00B56B89">
      <w:pPr>
        <w:rPr>
          <w:lang w:val="en-US"/>
        </w:rPr>
      </w:pPr>
      <w:r>
        <w:rPr>
          <w:lang w:val="en-US"/>
        </w:rPr>
        <w:t>Sample size of EE and stress control</w:t>
      </w:r>
      <w:r w:rsidR="001A77CD">
        <w:rPr>
          <w:lang w:val="en-US"/>
        </w:rPr>
        <w:t xml:space="preserve"> </w:t>
      </w:r>
      <w:r>
        <w:rPr>
          <w:lang w:val="en-US"/>
        </w:rPr>
        <w:t>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04A109F5" w14:textId="33504014" w:rsidR="004A0187" w:rsidRDefault="00442B68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CC_mean</w:t>
      </w:r>
    </w:p>
    <w:p w14:paraId="28B7046D" w14:textId="1B714C6F" w:rsidR="00E51A04" w:rsidRPr="00E51A04" w:rsidRDefault="00E51A04" w:rsidP="00B56B89">
      <w:pPr>
        <w:rPr>
          <w:lang w:val="en-US"/>
        </w:rPr>
      </w:pPr>
      <w:r>
        <w:rPr>
          <w:lang w:val="en-US"/>
        </w:rPr>
        <w:t>Mean of EE and stress control 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0B29A2E5" w14:textId="386DD0AF" w:rsidR="00442B68" w:rsidRDefault="00442B68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CC_SD</w:t>
      </w:r>
    </w:p>
    <w:p w14:paraId="67EB8D88" w14:textId="5E1E07A0" w:rsidR="00E51A04" w:rsidRPr="00E51A04" w:rsidRDefault="00E51A04" w:rsidP="00B56B89">
      <w:pPr>
        <w:rPr>
          <w:lang w:val="en-US"/>
        </w:rPr>
      </w:pPr>
      <w:r>
        <w:rPr>
          <w:lang w:val="en-US"/>
        </w:rPr>
        <w:t>Standard deviation of EE and stress control 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492BB921" w14:textId="244731E1" w:rsidR="00442B68" w:rsidRDefault="00442B68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CC_SE</w:t>
      </w:r>
    </w:p>
    <w:p w14:paraId="5A515D9A" w14:textId="1F5B33C6" w:rsidR="009E015B" w:rsidRPr="009E015B" w:rsidRDefault="009E015B" w:rsidP="00B56B89">
      <w:pPr>
        <w:rPr>
          <w:lang w:val="en-US"/>
        </w:rPr>
      </w:pPr>
      <w:r>
        <w:rPr>
          <w:lang w:val="en-US"/>
        </w:rPr>
        <w:t>Standard error of EE and stress control (i.e</w:t>
      </w:r>
      <w:r w:rsidR="00CC5960">
        <w:rPr>
          <w:lang w:val="en-US"/>
        </w:rPr>
        <w:t>.,</w:t>
      </w:r>
      <w:r>
        <w:rPr>
          <w:lang w:val="en-US"/>
        </w:rPr>
        <w:t xml:space="preserve"> unmanipulated individuals)</w:t>
      </w:r>
    </w:p>
    <w:p w14:paraId="2078C0CE" w14:textId="039E4D17" w:rsidR="00526DA2" w:rsidRDefault="00526DA2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EC_n</w:t>
      </w:r>
    </w:p>
    <w:p w14:paraId="6B001CF5" w14:textId="7D86CF3C" w:rsidR="009764D1" w:rsidRPr="009764D1" w:rsidRDefault="009764D1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1A77CD">
        <w:rPr>
          <w:lang w:val="en-US"/>
        </w:rPr>
        <w:t xml:space="preserve">EE and stress control </w:t>
      </w:r>
    </w:p>
    <w:p w14:paraId="2312AAD3" w14:textId="494F0075" w:rsidR="00526DA2" w:rsidRDefault="00526DA2" w:rsidP="00B25748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EC_mean</w:t>
      </w:r>
    </w:p>
    <w:p w14:paraId="76D15C45" w14:textId="20CCFDB1" w:rsidR="00C64680" w:rsidRDefault="00C64680" w:rsidP="000C5E12">
      <w:pPr>
        <w:spacing w:after="0"/>
        <w:rPr>
          <w:lang w:val="en-US"/>
        </w:rPr>
      </w:pPr>
      <w:r>
        <w:rPr>
          <w:lang w:val="en-US"/>
        </w:rPr>
        <w:t xml:space="preserve">Mean of EE and stress control </w:t>
      </w:r>
    </w:p>
    <w:p w14:paraId="732D4025" w14:textId="77777777" w:rsidR="000C5E12" w:rsidRPr="00C64680" w:rsidRDefault="000C5E12" w:rsidP="000C5E12">
      <w:pPr>
        <w:spacing w:after="0"/>
        <w:rPr>
          <w:lang w:val="en-US"/>
        </w:rPr>
      </w:pPr>
    </w:p>
    <w:p w14:paraId="746C2DBD" w14:textId="51DDB6E3" w:rsidR="00526DA2" w:rsidRDefault="00526DA2" w:rsidP="004E00FB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EC_SD</w:t>
      </w:r>
    </w:p>
    <w:p w14:paraId="41BE16E6" w14:textId="175F9A6D" w:rsidR="004E00FB" w:rsidRPr="004E00FB" w:rsidRDefault="004E00FB" w:rsidP="00B56B89">
      <w:pPr>
        <w:rPr>
          <w:lang w:val="en-US"/>
        </w:rPr>
      </w:pPr>
      <w:r>
        <w:rPr>
          <w:lang w:val="en-US"/>
        </w:rPr>
        <w:t>Standard deviation</w:t>
      </w:r>
      <w:r w:rsidRPr="004E00FB">
        <w:rPr>
          <w:lang w:val="en-US"/>
        </w:rPr>
        <w:t xml:space="preserve"> </w:t>
      </w:r>
      <w:r>
        <w:rPr>
          <w:lang w:val="en-US"/>
        </w:rPr>
        <w:t xml:space="preserve">of EE and stress control </w:t>
      </w:r>
    </w:p>
    <w:p w14:paraId="11BA0C3D" w14:textId="4655841B" w:rsidR="00A420EC" w:rsidRDefault="00DC0BC3" w:rsidP="0023440C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EC_SE</w:t>
      </w:r>
    </w:p>
    <w:p w14:paraId="59B9DC58" w14:textId="2BFD0648" w:rsidR="0023440C" w:rsidRPr="0023440C" w:rsidRDefault="0023440C" w:rsidP="00B56B89">
      <w:pPr>
        <w:rPr>
          <w:lang w:val="en-US"/>
        </w:rPr>
      </w:pPr>
      <w:r>
        <w:rPr>
          <w:lang w:val="en-US"/>
        </w:rPr>
        <w:t xml:space="preserve">Standard error of EE and stress control </w:t>
      </w:r>
    </w:p>
    <w:p w14:paraId="31D91332" w14:textId="072894F8" w:rsidR="00DD273B" w:rsidRDefault="00DC0BC3" w:rsidP="0069431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CS_n</w:t>
      </w:r>
    </w:p>
    <w:p w14:paraId="3AE79CDA" w14:textId="596F9EDC" w:rsidR="00490FBD" w:rsidRPr="00490FBD" w:rsidRDefault="00490FBD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694310">
        <w:rPr>
          <w:lang w:val="en-US"/>
        </w:rPr>
        <w:t xml:space="preserve">EE control and stress </w:t>
      </w:r>
    </w:p>
    <w:p w14:paraId="6ADA2E70" w14:textId="4DE999CD" w:rsidR="00DC0BC3" w:rsidRDefault="00DC0BC3" w:rsidP="0069431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CS_mean</w:t>
      </w:r>
    </w:p>
    <w:p w14:paraId="15BE1B07" w14:textId="4B19C6E4" w:rsidR="00694310" w:rsidRPr="00694310" w:rsidRDefault="00694310" w:rsidP="00B56B89">
      <w:pPr>
        <w:rPr>
          <w:lang w:val="en-US"/>
        </w:rPr>
      </w:pPr>
      <w:r>
        <w:rPr>
          <w:lang w:val="en-US"/>
        </w:rPr>
        <w:t>Mean of EE control and stress</w:t>
      </w:r>
    </w:p>
    <w:p w14:paraId="138AB437" w14:textId="36F008C6" w:rsidR="00DC0BC3" w:rsidRDefault="00DC0BC3" w:rsidP="0069431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CS_SD</w:t>
      </w:r>
    </w:p>
    <w:p w14:paraId="318D55A5" w14:textId="5E0497D1" w:rsidR="00694310" w:rsidRPr="00694310" w:rsidRDefault="00694310" w:rsidP="00B56B89">
      <w:pPr>
        <w:rPr>
          <w:lang w:val="en-US"/>
        </w:rPr>
      </w:pPr>
      <w:r>
        <w:rPr>
          <w:lang w:val="en-US"/>
        </w:rPr>
        <w:t>Standard deviation of EE control and stress</w:t>
      </w:r>
    </w:p>
    <w:p w14:paraId="3B8AAF8E" w14:textId="217CEDC9" w:rsidR="00DC0BC3" w:rsidRDefault="00DC0BC3" w:rsidP="00EB3186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CS_SE</w:t>
      </w:r>
    </w:p>
    <w:p w14:paraId="50BAFFA7" w14:textId="4F1AD0D2" w:rsidR="005D0038" w:rsidRPr="005D0038" w:rsidRDefault="005D0038" w:rsidP="00B56B89">
      <w:pPr>
        <w:rPr>
          <w:lang w:val="en-US"/>
        </w:rPr>
      </w:pPr>
      <w:r>
        <w:rPr>
          <w:lang w:val="en-US"/>
        </w:rPr>
        <w:t>Standard error of EE control and stress</w:t>
      </w:r>
    </w:p>
    <w:p w14:paraId="0830CB0F" w14:textId="13069122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_n</w:t>
      </w:r>
    </w:p>
    <w:p w14:paraId="44F92144" w14:textId="149B9CF5" w:rsidR="005D402F" w:rsidRPr="005D402F" w:rsidRDefault="005D402F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754692">
        <w:rPr>
          <w:lang w:val="en-US"/>
        </w:rPr>
        <w:t xml:space="preserve">EE and stress </w:t>
      </w:r>
    </w:p>
    <w:p w14:paraId="1ED3FBA7" w14:textId="3D366FA6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_mean</w:t>
      </w:r>
    </w:p>
    <w:p w14:paraId="6C65F89C" w14:textId="01006E4E" w:rsidR="00754692" w:rsidRPr="00754692" w:rsidRDefault="00754692" w:rsidP="00B56B89">
      <w:pPr>
        <w:rPr>
          <w:lang w:val="en-US"/>
        </w:rPr>
      </w:pPr>
      <w:r>
        <w:rPr>
          <w:lang w:val="en-US"/>
        </w:rPr>
        <w:t>Mean of EE and stress</w:t>
      </w:r>
    </w:p>
    <w:p w14:paraId="76931584" w14:textId="4EC2A884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_SD</w:t>
      </w:r>
    </w:p>
    <w:p w14:paraId="1CC7A706" w14:textId="6D2807A4" w:rsidR="00754692" w:rsidRPr="00754692" w:rsidRDefault="00754692" w:rsidP="00B56B89">
      <w:pPr>
        <w:rPr>
          <w:lang w:val="en-US"/>
        </w:rPr>
      </w:pPr>
      <w:r>
        <w:rPr>
          <w:lang w:val="en-US"/>
        </w:rPr>
        <w:t>Standard deviation of EE and stress</w:t>
      </w:r>
    </w:p>
    <w:p w14:paraId="62657AFE" w14:textId="33BA00E3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_SE</w:t>
      </w:r>
    </w:p>
    <w:p w14:paraId="01C0C3EF" w14:textId="4E5701DC" w:rsidR="00754692" w:rsidRDefault="00754692" w:rsidP="00B56B89">
      <w:pPr>
        <w:rPr>
          <w:lang w:val="en-US"/>
        </w:rPr>
      </w:pPr>
      <w:r>
        <w:rPr>
          <w:lang w:val="en-US"/>
        </w:rPr>
        <w:t xml:space="preserve">Standard </w:t>
      </w:r>
      <w:r w:rsidR="0097480B">
        <w:rPr>
          <w:lang w:val="en-US"/>
        </w:rPr>
        <w:t xml:space="preserve">error </w:t>
      </w:r>
      <w:r>
        <w:rPr>
          <w:lang w:val="en-US"/>
        </w:rPr>
        <w:t>of EE and stress</w:t>
      </w:r>
    </w:p>
    <w:p w14:paraId="7AEF3042" w14:textId="2250E8A5" w:rsidR="00261E0B" w:rsidRDefault="00261E0B" w:rsidP="00B56B89">
      <w:pPr>
        <w:rPr>
          <w:i/>
          <w:iCs/>
          <w:lang w:val="en-US"/>
        </w:rPr>
      </w:pPr>
      <w:r>
        <w:rPr>
          <w:i/>
          <w:iCs/>
          <w:lang w:val="en-US"/>
        </w:rPr>
        <w:t>Original_names</w:t>
      </w:r>
    </w:p>
    <w:p w14:paraId="14F9D27E" w14:textId="1D741222" w:rsidR="00261E0B" w:rsidRPr="00261E0B" w:rsidRDefault="00261E0B" w:rsidP="00B56B89">
      <w:pPr>
        <w:rPr>
          <w:lang w:val="en-US"/>
        </w:rPr>
      </w:pPr>
      <w:r>
        <w:rPr>
          <w:lang w:val="en-US"/>
        </w:rPr>
        <w:lastRenderedPageBreak/>
        <w:t>What were the original names of the treatments used in the study</w:t>
      </w:r>
    </w:p>
    <w:p w14:paraId="7A142E75" w14:textId="68BEE8BA" w:rsidR="00740AFE" w:rsidRDefault="00740AFE" w:rsidP="002A7405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ROB_blinding</w:t>
      </w:r>
    </w:p>
    <w:p w14:paraId="7EF30F44" w14:textId="3ED5433F" w:rsidR="00740AFE" w:rsidRDefault="00B801FC" w:rsidP="00B56B89">
      <w:pPr>
        <w:rPr>
          <w:lang w:val="en-US"/>
        </w:rPr>
      </w:pPr>
      <w:r>
        <w:rPr>
          <w:lang w:val="en-US"/>
        </w:rPr>
        <w:t>Risk of bias assessment: were the authors blind to the treatments during the learning/memory assays?</w:t>
      </w:r>
    </w:p>
    <w:p w14:paraId="16818EC6" w14:textId="3B96F203" w:rsidR="00B801FC" w:rsidRDefault="00B801FC" w:rsidP="00B56B89">
      <w:pPr>
        <w:rPr>
          <w:lang w:val="en-US"/>
        </w:rPr>
      </w:pPr>
      <w:r>
        <w:rPr>
          <w:lang w:val="en-US"/>
        </w:rPr>
        <w:t>1 = yes, 2 = no, 3 = unclear/does not state</w:t>
      </w:r>
    </w:p>
    <w:p w14:paraId="01742BDF" w14:textId="631EF739" w:rsidR="002A7405" w:rsidRDefault="002A7405" w:rsidP="00CC091F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ROB_randomisation</w:t>
      </w:r>
    </w:p>
    <w:p w14:paraId="5D6CCFB7" w14:textId="14B83C66" w:rsidR="002A7405" w:rsidRDefault="002A7405" w:rsidP="00B56B89">
      <w:pPr>
        <w:rPr>
          <w:lang w:val="en-US"/>
        </w:rPr>
      </w:pPr>
      <w:r>
        <w:rPr>
          <w:lang w:val="en-US"/>
        </w:rPr>
        <w:t>Were individual animals randomly allocated to treatments</w:t>
      </w:r>
      <w:r w:rsidR="00CA73E0">
        <w:rPr>
          <w:lang w:val="en-US"/>
        </w:rPr>
        <w:t xml:space="preserve">? </w:t>
      </w:r>
    </w:p>
    <w:p w14:paraId="7AF1E3A7" w14:textId="29FA9C59" w:rsidR="003970BB" w:rsidRDefault="003970BB" w:rsidP="00B56B89">
      <w:pPr>
        <w:rPr>
          <w:ins w:id="49" w:author="Erin Macartney" w:date="2021-12-10T12:56:00Z"/>
          <w:lang w:val="en-US"/>
        </w:rPr>
      </w:pPr>
      <w:r>
        <w:rPr>
          <w:lang w:val="en-US"/>
        </w:rPr>
        <w:t>1 = yes, 2 = no, 3 = unclear/does not state</w:t>
      </w:r>
    </w:p>
    <w:p w14:paraId="1C8D4BD7" w14:textId="24A8BDA2" w:rsidR="00F72E3B" w:rsidRDefault="00F72E3B" w:rsidP="00631167">
      <w:pPr>
        <w:spacing w:after="0"/>
        <w:rPr>
          <w:ins w:id="50" w:author="Erin Macartney" w:date="2021-12-10T12:56:00Z"/>
          <w:i/>
          <w:iCs/>
          <w:lang w:val="en-US"/>
        </w:rPr>
        <w:pPrChange w:id="51" w:author="Erin Macartney" w:date="2021-12-10T12:57:00Z">
          <w:pPr/>
        </w:pPrChange>
      </w:pPr>
      <w:ins w:id="52" w:author="Erin Macartney" w:date="2021-12-10T12:56:00Z">
        <w:r>
          <w:rPr>
            <w:i/>
            <w:iCs/>
            <w:lang w:val="en-US"/>
          </w:rPr>
          <w:t>Analysis_unit</w:t>
        </w:r>
      </w:ins>
    </w:p>
    <w:p w14:paraId="167B514D" w14:textId="5BC9F357" w:rsidR="00F72E3B" w:rsidRDefault="00F72E3B" w:rsidP="00B56B89">
      <w:pPr>
        <w:rPr>
          <w:ins w:id="53" w:author="Erin Macartney" w:date="2021-12-10T12:57:00Z"/>
          <w:lang w:val="en-US"/>
        </w:rPr>
      </w:pPr>
      <w:ins w:id="54" w:author="Erin Macartney" w:date="2021-12-10T12:56:00Z">
        <w:r>
          <w:rPr>
            <w:lang w:val="en-US"/>
          </w:rPr>
          <w:t>If the analysis was conducted with individuals as the re</w:t>
        </w:r>
      </w:ins>
      <w:ins w:id="55" w:author="Erin Macartney" w:date="2021-12-10T12:57:00Z">
        <w:r>
          <w:rPr>
            <w:lang w:val="en-US"/>
          </w:rPr>
          <w:t xml:space="preserve">plicate or cage as the replicate. </w:t>
        </w:r>
      </w:ins>
    </w:p>
    <w:p w14:paraId="2AFD08A5" w14:textId="7C1A8030" w:rsidR="00C1662E" w:rsidRPr="00F72E3B" w:rsidRDefault="00C1662E" w:rsidP="00B56B89">
      <w:pPr>
        <w:rPr>
          <w:lang w:val="en-US"/>
        </w:rPr>
      </w:pPr>
      <w:ins w:id="56" w:author="Erin Macartney" w:date="2021-12-10T12:57:00Z">
        <w:r>
          <w:rPr>
            <w:lang w:val="en-US"/>
          </w:rPr>
          <w:t>1 = individuals, 2 = cage, 3 = unclear</w:t>
        </w:r>
        <w:r w:rsidR="00380B0E">
          <w:rPr>
            <w:lang w:val="en-US"/>
          </w:rPr>
          <w:t>/does not state</w:t>
        </w:r>
      </w:ins>
    </w:p>
    <w:p w14:paraId="6A065257" w14:textId="1E654036" w:rsidR="00B56B89" w:rsidRDefault="00B02E3F" w:rsidP="00B149D7">
      <w:pPr>
        <w:spacing w:before="240" w:after="0"/>
        <w:rPr>
          <w:i/>
          <w:iCs/>
          <w:lang w:val="en-US"/>
        </w:rPr>
      </w:pPr>
      <w:r>
        <w:rPr>
          <w:i/>
          <w:iCs/>
          <w:lang w:val="en-US"/>
        </w:rPr>
        <w:t>Contact</w:t>
      </w:r>
      <w:r>
        <w:rPr>
          <w:i/>
          <w:iCs/>
          <w:lang w:val="en-US"/>
        </w:rPr>
        <w:softHyphen/>
        <w:t>_author</w:t>
      </w:r>
    </w:p>
    <w:p w14:paraId="2D5D0E3E" w14:textId="2D531DAC" w:rsidR="00B02E3F" w:rsidRDefault="00B02E3F" w:rsidP="00B149D7">
      <w:pPr>
        <w:rPr>
          <w:lang w:val="en-US"/>
        </w:rPr>
      </w:pPr>
      <w:r>
        <w:rPr>
          <w:lang w:val="en-US"/>
        </w:rPr>
        <w:t xml:space="preserve">Do we need to contact the author for </w:t>
      </w:r>
      <w:r w:rsidR="00B149D7">
        <w:rPr>
          <w:lang w:val="en-US"/>
        </w:rPr>
        <w:t>missing data?</w:t>
      </w:r>
      <w:r>
        <w:rPr>
          <w:lang w:val="en-US"/>
        </w:rPr>
        <w:t xml:space="preserve"> </w:t>
      </w:r>
    </w:p>
    <w:p w14:paraId="68A6177D" w14:textId="1211F471" w:rsidR="00BE1AE0" w:rsidRDefault="00BE1AE0" w:rsidP="00B149D7">
      <w:pPr>
        <w:rPr>
          <w:i/>
          <w:iCs/>
          <w:lang w:val="en-US"/>
        </w:rPr>
      </w:pPr>
      <w:r>
        <w:rPr>
          <w:i/>
          <w:iCs/>
          <w:lang w:val="en-US"/>
        </w:rPr>
        <w:t>General_comments</w:t>
      </w:r>
    </w:p>
    <w:p w14:paraId="55DB3EA8" w14:textId="150381E0" w:rsidR="00BE1AE0" w:rsidRPr="00BE1AE0" w:rsidRDefault="00BE1AE0" w:rsidP="00B149D7">
      <w:pPr>
        <w:rPr>
          <w:lang w:val="en-US"/>
        </w:rPr>
      </w:pPr>
      <w:r>
        <w:rPr>
          <w:lang w:val="en-US"/>
        </w:rPr>
        <w:t>Any general comments regarding the study/data including what to contact authors about</w:t>
      </w:r>
    </w:p>
    <w:sectPr w:rsidR="00BE1AE0" w:rsidRPr="00BE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rin Macartney" w:date="2021-12-10T12:43:00Z" w:initials="EM">
    <w:p w14:paraId="7E63BCDC" w14:textId="062683C6" w:rsidR="00D96838" w:rsidRDefault="00D96838">
      <w:pPr>
        <w:pStyle w:val="CommentText"/>
      </w:pPr>
      <w:r>
        <w:rPr>
          <w:rStyle w:val="CommentReference"/>
        </w:rPr>
        <w:annotationRef/>
      </w:r>
      <w:r>
        <w:t>Losia, you had some good refs for these that I can no longer find. Could you please add them here?</w:t>
      </w:r>
    </w:p>
  </w:comment>
  <w:comment w:id="8" w:author="Erin Macartney" w:date="2021-12-10T12:43:00Z" w:initials="EM">
    <w:p w14:paraId="0FACC4EC" w14:textId="77777777" w:rsidR="00441799" w:rsidRDefault="00441799" w:rsidP="00441799">
      <w:pPr>
        <w:pStyle w:val="CommentText"/>
      </w:pPr>
      <w:r>
        <w:rPr>
          <w:rStyle w:val="CommentReference"/>
        </w:rPr>
        <w:annotationRef/>
      </w:r>
      <w:r>
        <w:t>Losia, you had some good refs for these that I can no longer find. Could you please add them here?</w:t>
      </w:r>
    </w:p>
  </w:comment>
  <w:comment w:id="12" w:author="Erin Macartney" w:date="2021-12-10T12:43:00Z" w:initials="EM">
    <w:p w14:paraId="0ECFB5B9" w14:textId="77777777" w:rsidR="00382925" w:rsidRDefault="00382925" w:rsidP="00382925">
      <w:pPr>
        <w:pStyle w:val="CommentText"/>
      </w:pPr>
      <w:r>
        <w:rPr>
          <w:rStyle w:val="CommentReference"/>
        </w:rPr>
        <w:annotationRef/>
      </w:r>
      <w:r>
        <w:t>Losia, you had some good refs for these that I can no longer find. Could you please add them here?</w:t>
      </w:r>
    </w:p>
    <w:p w14:paraId="52973B48" w14:textId="77777777" w:rsidR="00946A04" w:rsidRDefault="00946A04" w:rsidP="00382925">
      <w:pPr>
        <w:pStyle w:val="CommentText"/>
      </w:pPr>
    </w:p>
    <w:p w14:paraId="598E256A" w14:textId="021F40F8" w:rsidR="00946A04" w:rsidRDefault="00946A04" w:rsidP="00382925">
      <w:pPr>
        <w:pStyle w:val="CommentText"/>
      </w:pPr>
      <w:r>
        <w:t>Ehman and Moser (2005)?</w:t>
      </w:r>
    </w:p>
  </w:comment>
  <w:comment w:id="40" w:author="Erin Macartney" w:date="2021-12-10T13:14:00Z" w:initials="EM">
    <w:p w14:paraId="24FA6882" w14:textId="43AE6530" w:rsidR="00D4665C" w:rsidRDefault="00D4665C">
      <w:pPr>
        <w:pStyle w:val="CommentText"/>
      </w:pPr>
      <w:r>
        <w:rPr>
          <w:rStyle w:val="CommentReference"/>
        </w:rPr>
        <w:annotationRef/>
      </w:r>
      <w:r>
        <w:t>Losia, do you have some good refs for this as well?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63BCDC" w15:done="0"/>
  <w15:commentEx w15:paraId="0FACC4EC" w15:done="0"/>
  <w15:commentEx w15:paraId="598E256A" w15:done="0"/>
  <w15:commentEx w15:paraId="24FA6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C9F3" w16cex:dateUtc="2021-12-10T01:43:00Z"/>
  <w16cex:commentExtensible w16cex:durableId="255DCA27" w16cex:dateUtc="2021-12-10T01:43:00Z"/>
  <w16cex:commentExtensible w16cex:durableId="255DCA2E" w16cex:dateUtc="2021-12-10T01:43:00Z"/>
  <w16cex:commentExtensible w16cex:durableId="255DD123" w16cex:dateUtc="2021-12-10T0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63BCDC" w16cid:durableId="255DC9F3"/>
  <w16cid:commentId w16cid:paraId="0FACC4EC" w16cid:durableId="255DCA27"/>
  <w16cid:commentId w16cid:paraId="598E256A" w16cid:durableId="255DCA2E"/>
  <w16cid:commentId w16cid:paraId="24FA6882" w16cid:durableId="255DD1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7BA3"/>
    <w:multiLevelType w:val="hybridMultilevel"/>
    <w:tmpl w:val="7E9CA896"/>
    <w:lvl w:ilvl="0" w:tplc="A4723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2BA4"/>
    <w:multiLevelType w:val="hybridMultilevel"/>
    <w:tmpl w:val="B7A2641A"/>
    <w:lvl w:ilvl="0" w:tplc="E8B06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76B5"/>
    <w:multiLevelType w:val="hybridMultilevel"/>
    <w:tmpl w:val="6ED664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n Macartney">
    <w15:presenceInfo w15:providerId="AD" w15:userId="S::z3439723@ad.unsw.edu.au::b98d3783-dd98-40fe-b63f-8d0a2a86a9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89"/>
    <w:rsid w:val="000018C4"/>
    <w:rsid w:val="00013A4A"/>
    <w:rsid w:val="00070396"/>
    <w:rsid w:val="00075496"/>
    <w:rsid w:val="00080A3E"/>
    <w:rsid w:val="000821F5"/>
    <w:rsid w:val="0008221F"/>
    <w:rsid w:val="000869A9"/>
    <w:rsid w:val="000873AB"/>
    <w:rsid w:val="00087ACB"/>
    <w:rsid w:val="00092BE3"/>
    <w:rsid w:val="00094943"/>
    <w:rsid w:val="000A33A9"/>
    <w:rsid w:val="000B36B3"/>
    <w:rsid w:val="000B3FAA"/>
    <w:rsid w:val="000C5E12"/>
    <w:rsid w:val="000D31B7"/>
    <w:rsid w:val="000D497A"/>
    <w:rsid w:val="000D4D30"/>
    <w:rsid w:val="000E42F9"/>
    <w:rsid w:val="000E556A"/>
    <w:rsid w:val="000E65D7"/>
    <w:rsid w:val="000F1F64"/>
    <w:rsid w:val="000F2C22"/>
    <w:rsid w:val="000F56A7"/>
    <w:rsid w:val="001052F2"/>
    <w:rsid w:val="001102C5"/>
    <w:rsid w:val="001253B5"/>
    <w:rsid w:val="00131F9A"/>
    <w:rsid w:val="00133047"/>
    <w:rsid w:val="00147CEF"/>
    <w:rsid w:val="00150093"/>
    <w:rsid w:val="00161CE0"/>
    <w:rsid w:val="001702A5"/>
    <w:rsid w:val="00196BFE"/>
    <w:rsid w:val="001A1C8A"/>
    <w:rsid w:val="001A77CD"/>
    <w:rsid w:val="001C6DA0"/>
    <w:rsid w:val="001D0225"/>
    <w:rsid w:val="001D6974"/>
    <w:rsid w:val="001E556B"/>
    <w:rsid w:val="001F3861"/>
    <w:rsid w:val="002050C8"/>
    <w:rsid w:val="00205C2B"/>
    <w:rsid w:val="0023440C"/>
    <w:rsid w:val="0024490A"/>
    <w:rsid w:val="00252370"/>
    <w:rsid w:val="00256A31"/>
    <w:rsid w:val="00261E0B"/>
    <w:rsid w:val="0026611C"/>
    <w:rsid w:val="00281DCB"/>
    <w:rsid w:val="0028362C"/>
    <w:rsid w:val="00296042"/>
    <w:rsid w:val="002A5521"/>
    <w:rsid w:val="002A7405"/>
    <w:rsid w:val="002B46D2"/>
    <w:rsid w:val="002B47A7"/>
    <w:rsid w:val="002E709D"/>
    <w:rsid w:val="0032414A"/>
    <w:rsid w:val="00332BA2"/>
    <w:rsid w:val="00346DD8"/>
    <w:rsid w:val="00353B94"/>
    <w:rsid w:val="00361079"/>
    <w:rsid w:val="0037644A"/>
    <w:rsid w:val="00380B0E"/>
    <w:rsid w:val="00382925"/>
    <w:rsid w:val="00394635"/>
    <w:rsid w:val="003970BB"/>
    <w:rsid w:val="003A6A8A"/>
    <w:rsid w:val="003A72AA"/>
    <w:rsid w:val="003B00E1"/>
    <w:rsid w:val="003B3CDF"/>
    <w:rsid w:val="003C5B07"/>
    <w:rsid w:val="003C7CCE"/>
    <w:rsid w:val="003D620A"/>
    <w:rsid w:val="003E5F66"/>
    <w:rsid w:val="003E713C"/>
    <w:rsid w:val="003F0D27"/>
    <w:rsid w:val="003F63F7"/>
    <w:rsid w:val="00417DED"/>
    <w:rsid w:val="00441799"/>
    <w:rsid w:val="00441EDE"/>
    <w:rsid w:val="00442B68"/>
    <w:rsid w:val="00450873"/>
    <w:rsid w:val="00460218"/>
    <w:rsid w:val="00462BE9"/>
    <w:rsid w:val="00470CB9"/>
    <w:rsid w:val="00472E72"/>
    <w:rsid w:val="00490FBD"/>
    <w:rsid w:val="004956D8"/>
    <w:rsid w:val="004A0187"/>
    <w:rsid w:val="004A1C95"/>
    <w:rsid w:val="004A2DCD"/>
    <w:rsid w:val="004B037A"/>
    <w:rsid w:val="004B5E0D"/>
    <w:rsid w:val="004B76A9"/>
    <w:rsid w:val="004C0EAA"/>
    <w:rsid w:val="004E00FB"/>
    <w:rsid w:val="004E32BC"/>
    <w:rsid w:val="004F6F7B"/>
    <w:rsid w:val="004F76A0"/>
    <w:rsid w:val="00511B6D"/>
    <w:rsid w:val="00520F0E"/>
    <w:rsid w:val="00526DA2"/>
    <w:rsid w:val="00530E21"/>
    <w:rsid w:val="005474B7"/>
    <w:rsid w:val="005617C2"/>
    <w:rsid w:val="00562E56"/>
    <w:rsid w:val="00567936"/>
    <w:rsid w:val="00567AFD"/>
    <w:rsid w:val="00570F9F"/>
    <w:rsid w:val="00581EA2"/>
    <w:rsid w:val="005A591F"/>
    <w:rsid w:val="005B40C5"/>
    <w:rsid w:val="005C7B16"/>
    <w:rsid w:val="005D0038"/>
    <w:rsid w:val="005D402F"/>
    <w:rsid w:val="005E457A"/>
    <w:rsid w:val="005F5CE3"/>
    <w:rsid w:val="005F7F69"/>
    <w:rsid w:val="006001AA"/>
    <w:rsid w:val="00607DBF"/>
    <w:rsid w:val="0062505C"/>
    <w:rsid w:val="00631167"/>
    <w:rsid w:val="00631BD9"/>
    <w:rsid w:val="00640568"/>
    <w:rsid w:val="006908EF"/>
    <w:rsid w:val="00690E60"/>
    <w:rsid w:val="0069328A"/>
    <w:rsid w:val="00694310"/>
    <w:rsid w:val="006A21B8"/>
    <w:rsid w:val="006A26C4"/>
    <w:rsid w:val="006A686C"/>
    <w:rsid w:val="006A6CC2"/>
    <w:rsid w:val="006B23FA"/>
    <w:rsid w:val="006B53F8"/>
    <w:rsid w:val="006C1285"/>
    <w:rsid w:val="006C16D8"/>
    <w:rsid w:val="006C7C32"/>
    <w:rsid w:val="006F0635"/>
    <w:rsid w:val="006F2E62"/>
    <w:rsid w:val="006F5709"/>
    <w:rsid w:val="006F5FD1"/>
    <w:rsid w:val="00701A99"/>
    <w:rsid w:val="00707DCF"/>
    <w:rsid w:val="00715F4E"/>
    <w:rsid w:val="0072615A"/>
    <w:rsid w:val="00740AFE"/>
    <w:rsid w:val="0074188D"/>
    <w:rsid w:val="00744905"/>
    <w:rsid w:val="00746B0C"/>
    <w:rsid w:val="00754692"/>
    <w:rsid w:val="00760ADE"/>
    <w:rsid w:val="0076703C"/>
    <w:rsid w:val="00787DB2"/>
    <w:rsid w:val="00790B27"/>
    <w:rsid w:val="00795272"/>
    <w:rsid w:val="00797DE7"/>
    <w:rsid w:val="007A1E74"/>
    <w:rsid w:val="007A3E05"/>
    <w:rsid w:val="007A5A06"/>
    <w:rsid w:val="007B06A0"/>
    <w:rsid w:val="007B1FFD"/>
    <w:rsid w:val="007B344F"/>
    <w:rsid w:val="007C325F"/>
    <w:rsid w:val="007C7037"/>
    <w:rsid w:val="007D4396"/>
    <w:rsid w:val="007F74C2"/>
    <w:rsid w:val="00826DC5"/>
    <w:rsid w:val="00830202"/>
    <w:rsid w:val="00836FAA"/>
    <w:rsid w:val="008517B1"/>
    <w:rsid w:val="00862FDB"/>
    <w:rsid w:val="008679B8"/>
    <w:rsid w:val="00875536"/>
    <w:rsid w:val="0089066F"/>
    <w:rsid w:val="00892B62"/>
    <w:rsid w:val="008A3A78"/>
    <w:rsid w:val="008A622E"/>
    <w:rsid w:val="008B057E"/>
    <w:rsid w:val="008C0F61"/>
    <w:rsid w:val="008C236F"/>
    <w:rsid w:val="008C30F7"/>
    <w:rsid w:val="008C58F4"/>
    <w:rsid w:val="008C7AAD"/>
    <w:rsid w:val="008D08E1"/>
    <w:rsid w:val="008D4715"/>
    <w:rsid w:val="008D543D"/>
    <w:rsid w:val="008DD106"/>
    <w:rsid w:val="008F6899"/>
    <w:rsid w:val="00910CCD"/>
    <w:rsid w:val="00914D5E"/>
    <w:rsid w:val="00916099"/>
    <w:rsid w:val="009331F5"/>
    <w:rsid w:val="00935B1B"/>
    <w:rsid w:val="009448F6"/>
    <w:rsid w:val="00946A04"/>
    <w:rsid w:val="00952853"/>
    <w:rsid w:val="00957E4F"/>
    <w:rsid w:val="00971504"/>
    <w:rsid w:val="00971944"/>
    <w:rsid w:val="0097480B"/>
    <w:rsid w:val="00975997"/>
    <w:rsid w:val="009764D1"/>
    <w:rsid w:val="009861D8"/>
    <w:rsid w:val="009B0B8F"/>
    <w:rsid w:val="009B4DCC"/>
    <w:rsid w:val="009C3F29"/>
    <w:rsid w:val="009C60EA"/>
    <w:rsid w:val="009D2FC6"/>
    <w:rsid w:val="009E015B"/>
    <w:rsid w:val="009E56D8"/>
    <w:rsid w:val="00A05B04"/>
    <w:rsid w:val="00A117C7"/>
    <w:rsid w:val="00A123D8"/>
    <w:rsid w:val="00A13493"/>
    <w:rsid w:val="00A21E08"/>
    <w:rsid w:val="00A22E08"/>
    <w:rsid w:val="00A23E83"/>
    <w:rsid w:val="00A24C3D"/>
    <w:rsid w:val="00A340ED"/>
    <w:rsid w:val="00A420EC"/>
    <w:rsid w:val="00A650AD"/>
    <w:rsid w:val="00AA33CF"/>
    <w:rsid w:val="00AA59DC"/>
    <w:rsid w:val="00AC79FC"/>
    <w:rsid w:val="00AE0AF2"/>
    <w:rsid w:val="00AE76B6"/>
    <w:rsid w:val="00B0196D"/>
    <w:rsid w:val="00B019A9"/>
    <w:rsid w:val="00B02E3F"/>
    <w:rsid w:val="00B12029"/>
    <w:rsid w:val="00B149D7"/>
    <w:rsid w:val="00B25748"/>
    <w:rsid w:val="00B30D03"/>
    <w:rsid w:val="00B421BE"/>
    <w:rsid w:val="00B432BE"/>
    <w:rsid w:val="00B52669"/>
    <w:rsid w:val="00B56B89"/>
    <w:rsid w:val="00B63DA5"/>
    <w:rsid w:val="00B656DE"/>
    <w:rsid w:val="00B801FC"/>
    <w:rsid w:val="00B82C19"/>
    <w:rsid w:val="00B96515"/>
    <w:rsid w:val="00BB137B"/>
    <w:rsid w:val="00BB203A"/>
    <w:rsid w:val="00BB2A30"/>
    <w:rsid w:val="00BC3043"/>
    <w:rsid w:val="00BC4E3B"/>
    <w:rsid w:val="00BC4FC5"/>
    <w:rsid w:val="00BE1AE0"/>
    <w:rsid w:val="00BF0CF8"/>
    <w:rsid w:val="00C017D4"/>
    <w:rsid w:val="00C1662E"/>
    <w:rsid w:val="00C23D81"/>
    <w:rsid w:val="00C24EB2"/>
    <w:rsid w:val="00C31A2B"/>
    <w:rsid w:val="00C401B4"/>
    <w:rsid w:val="00C62477"/>
    <w:rsid w:val="00C64680"/>
    <w:rsid w:val="00C66060"/>
    <w:rsid w:val="00C6723F"/>
    <w:rsid w:val="00C7645A"/>
    <w:rsid w:val="00C80307"/>
    <w:rsid w:val="00C8046F"/>
    <w:rsid w:val="00C87CAC"/>
    <w:rsid w:val="00C92739"/>
    <w:rsid w:val="00CA1357"/>
    <w:rsid w:val="00CA2E46"/>
    <w:rsid w:val="00CA4120"/>
    <w:rsid w:val="00CA4220"/>
    <w:rsid w:val="00CA4224"/>
    <w:rsid w:val="00CA73E0"/>
    <w:rsid w:val="00CB783F"/>
    <w:rsid w:val="00CC091F"/>
    <w:rsid w:val="00CC3502"/>
    <w:rsid w:val="00CC5960"/>
    <w:rsid w:val="00CC5F32"/>
    <w:rsid w:val="00CC6A34"/>
    <w:rsid w:val="00CD0246"/>
    <w:rsid w:val="00CD7E9B"/>
    <w:rsid w:val="00CE2E9F"/>
    <w:rsid w:val="00CF146D"/>
    <w:rsid w:val="00CF26A2"/>
    <w:rsid w:val="00CF3A01"/>
    <w:rsid w:val="00D01862"/>
    <w:rsid w:val="00D1478B"/>
    <w:rsid w:val="00D176D6"/>
    <w:rsid w:val="00D22A40"/>
    <w:rsid w:val="00D32AC4"/>
    <w:rsid w:val="00D429B9"/>
    <w:rsid w:val="00D4665C"/>
    <w:rsid w:val="00D5331C"/>
    <w:rsid w:val="00D64E96"/>
    <w:rsid w:val="00D6718D"/>
    <w:rsid w:val="00D7272C"/>
    <w:rsid w:val="00D812F3"/>
    <w:rsid w:val="00D905BA"/>
    <w:rsid w:val="00D92B25"/>
    <w:rsid w:val="00D92BA7"/>
    <w:rsid w:val="00D93FCD"/>
    <w:rsid w:val="00D96838"/>
    <w:rsid w:val="00DA3DAB"/>
    <w:rsid w:val="00DA6D1A"/>
    <w:rsid w:val="00DB01DB"/>
    <w:rsid w:val="00DB037A"/>
    <w:rsid w:val="00DC0BC3"/>
    <w:rsid w:val="00DC696E"/>
    <w:rsid w:val="00DD187E"/>
    <w:rsid w:val="00DD273B"/>
    <w:rsid w:val="00DD2979"/>
    <w:rsid w:val="00DD55FC"/>
    <w:rsid w:val="00DF47DA"/>
    <w:rsid w:val="00DF6C22"/>
    <w:rsid w:val="00DF7FBD"/>
    <w:rsid w:val="00E016FC"/>
    <w:rsid w:val="00E115DD"/>
    <w:rsid w:val="00E37048"/>
    <w:rsid w:val="00E470F7"/>
    <w:rsid w:val="00E51A04"/>
    <w:rsid w:val="00E53C87"/>
    <w:rsid w:val="00E6127F"/>
    <w:rsid w:val="00E61AB5"/>
    <w:rsid w:val="00E711E5"/>
    <w:rsid w:val="00E76C8F"/>
    <w:rsid w:val="00E97862"/>
    <w:rsid w:val="00EA17F2"/>
    <w:rsid w:val="00EA7BD4"/>
    <w:rsid w:val="00EB3186"/>
    <w:rsid w:val="00ED3B9A"/>
    <w:rsid w:val="00EE4D82"/>
    <w:rsid w:val="00EF07B4"/>
    <w:rsid w:val="00EF0F5E"/>
    <w:rsid w:val="00F11A18"/>
    <w:rsid w:val="00F135BD"/>
    <w:rsid w:val="00F15BAF"/>
    <w:rsid w:val="00F2529E"/>
    <w:rsid w:val="00F25E9A"/>
    <w:rsid w:val="00F41222"/>
    <w:rsid w:val="00F4365C"/>
    <w:rsid w:val="00F50B7E"/>
    <w:rsid w:val="00F57986"/>
    <w:rsid w:val="00F57E1D"/>
    <w:rsid w:val="00F64CFC"/>
    <w:rsid w:val="00F704E8"/>
    <w:rsid w:val="00F72E3B"/>
    <w:rsid w:val="00F87A71"/>
    <w:rsid w:val="00FA59C5"/>
    <w:rsid w:val="00FB2FF7"/>
    <w:rsid w:val="00FC0AC4"/>
    <w:rsid w:val="00FC3936"/>
    <w:rsid w:val="00FC44A3"/>
    <w:rsid w:val="00FE05AD"/>
    <w:rsid w:val="00FF168E"/>
    <w:rsid w:val="00FF6543"/>
    <w:rsid w:val="02475C50"/>
    <w:rsid w:val="034FA2D4"/>
    <w:rsid w:val="044494B7"/>
    <w:rsid w:val="045E672A"/>
    <w:rsid w:val="04A4CAD4"/>
    <w:rsid w:val="04D46E4C"/>
    <w:rsid w:val="04D6D523"/>
    <w:rsid w:val="04DF3700"/>
    <w:rsid w:val="05553008"/>
    <w:rsid w:val="057C4F60"/>
    <w:rsid w:val="05CBFEDA"/>
    <w:rsid w:val="061B4372"/>
    <w:rsid w:val="06789875"/>
    <w:rsid w:val="0698E40F"/>
    <w:rsid w:val="06A499D8"/>
    <w:rsid w:val="084BCB0B"/>
    <w:rsid w:val="086DD9D7"/>
    <w:rsid w:val="087808B4"/>
    <w:rsid w:val="0921A1D9"/>
    <w:rsid w:val="098AF66A"/>
    <w:rsid w:val="09C189F6"/>
    <w:rsid w:val="09CFC65B"/>
    <w:rsid w:val="0A4A0126"/>
    <w:rsid w:val="0A577D57"/>
    <w:rsid w:val="0B2CBB18"/>
    <w:rsid w:val="0BC4BEC8"/>
    <w:rsid w:val="0BCC11B2"/>
    <w:rsid w:val="0D0498C3"/>
    <w:rsid w:val="0DAE07F2"/>
    <w:rsid w:val="0DE252EC"/>
    <w:rsid w:val="0E724C7C"/>
    <w:rsid w:val="0EA5D010"/>
    <w:rsid w:val="0EAA47EB"/>
    <w:rsid w:val="0F0D247D"/>
    <w:rsid w:val="0F236696"/>
    <w:rsid w:val="0F621F73"/>
    <w:rsid w:val="10B68023"/>
    <w:rsid w:val="10E767FF"/>
    <w:rsid w:val="10EDC810"/>
    <w:rsid w:val="11C768E0"/>
    <w:rsid w:val="12454978"/>
    <w:rsid w:val="137D7A04"/>
    <w:rsid w:val="13CF043B"/>
    <w:rsid w:val="14C9E1D5"/>
    <w:rsid w:val="14EBCFFB"/>
    <w:rsid w:val="153172E5"/>
    <w:rsid w:val="16A3B8B9"/>
    <w:rsid w:val="16FAD840"/>
    <w:rsid w:val="17E4CC63"/>
    <w:rsid w:val="187F7154"/>
    <w:rsid w:val="192563BC"/>
    <w:rsid w:val="195960BE"/>
    <w:rsid w:val="19AECE0C"/>
    <w:rsid w:val="19BEA347"/>
    <w:rsid w:val="1A086D4C"/>
    <w:rsid w:val="1A1D5CA2"/>
    <w:rsid w:val="1A4E52A1"/>
    <w:rsid w:val="1AA9A76C"/>
    <w:rsid w:val="1AFDA66A"/>
    <w:rsid w:val="1B350DAD"/>
    <w:rsid w:val="1B7F83A4"/>
    <w:rsid w:val="1C103018"/>
    <w:rsid w:val="1C5E4282"/>
    <w:rsid w:val="1C6FAEB2"/>
    <w:rsid w:val="1D50C278"/>
    <w:rsid w:val="1D57C461"/>
    <w:rsid w:val="1D8B47A2"/>
    <w:rsid w:val="1D905182"/>
    <w:rsid w:val="1E2549FD"/>
    <w:rsid w:val="1F7056B2"/>
    <w:rsid w:val="1FD8AF24"/>
    <w:rsid w:val="201C4452"/>
    <w:rsid w:val="20532798"/>
    <w:rsid w:val="21224595"/>
    <w:rsid w:val="212A2BC1"/>
    <w:rsid w:val="219A8C9B"/>
    <w:rsid w:val="21B425A6"/>
    <w:rsid w:val="21BFA3F1"/>
    <w:rsid w:val="223B1225"/>
    <w:rsid w:val="22D5B716"/>
    <w:rsid w:val="230C5B31"/>
    <w:rsid w:val="231CF2BA"/>
    <w:rsid w:val="24A49863"/>
    <w:rsid w:val="25884E74"/>
    <w:rsid w:val="25F78E9E"/>
    <w:rsid w:val="265B72B9"/>
    <w:rsid w:val="278190B6"/>
    <w:rsid w:val="27ECC590"/>
    <w:rsid w:val="280BC9EA"/>
    <w:rsid w:val="28268453"/>
    <w:rsid w:val="28323F74"/>
    <w:rsid w:val="28A32077"/>
    <w:rsid w:val="2AFE44B9"/>
    <w:rsid w:val="2B47305D"/>
    <w:rsid w:val="2BF9C88D"/>
    <w:rsid w:val="2C440ECB"/>
    <w:rsid w:val="2C6293FD"/>
    <w:rsid w:val="2C88ECB6"/>
    <w:rsid w:val="2CADCED7"/>
    <w:rsid w:val="2CBE2298"/>
    <w:rsid w:val="2CC665B1"/>
    <w:rsid w:val="2CF1640E"/>
    <w:rsid w:val="2D7ACF74"/>
    <w:rsid w:val="2D9C172D"/>
    <w:rsid w:val="2DF5A7B8"/>
    <w:rsid w:val="2E44384F"/>
    <w:rsid w:val="2E6264CF"/>
    <w:rsid w:val="2F836A42"/>
    <w:rsid w:val="2FB1B196"/>
    <w:rsid w:val="2FE8CBE6"/>
    <w:rsid w:val="304290CA"/>
    <w:rsid w:val="311683CF"/>
    <w:rsid w:val="31D8F730"/>
    <w:rsid w:val="31F7E617"/>
    <w:rsid w:val="3213623D"/>
    <w:rsid w:val="32430B52"/>
    <w:rsid w:val="32B4357A"/>
    <w:rsid w:val="32B70F7B"/>
    <w:rsid w:val="3310218E"/>
    <w:rsid w:val="3377AE08"/>
    <w:rsid w:val="3395058C"/>
    <w:rsid w:val="33A89E0C"/>
    <w:rsid w:val="3436666F"/>
    <w:rsid w:val="35351DAD"/>
    <w:rsid w:val="361E4787"/>
    <w:rsid w:val="376E65FF"/>
    <w:rsid w:val="37A3F0B6"/>
    <w:rsid w:val="37B91BC9"/>
    <w:rsid w:val="37C41160"/>
    <w:rsid w:val="37E23919"/>
    <w:rsid w:val="381BF7DC"/>
    <w:rsid w:val="38E22460"/>
    <w:rsid w:val="399DE844"/>
    <w:rsid w:val="39C183C6"/>
    <w:rsid w:val="3A4CEE47"/>
    <w:rsid w:val="3AC32791"/>
    <w:rsid w:val="3AE8C76A"/>
    <w:rsid w:val="3B0E0A37"/>
    <w:rsid w:val="3B296639"/>
    <w:rsid w:val="3CA2EA2C"/>
    <w:rsid w:val="3CAB76C5"/>
    <w:rsid w:val="3D04DCC7"/>
    <w:rsid w:val="3D0A7B3C"/>
    <w:rsid w:val="3D2FA327"/>
    <w:rsid w:val="3D3778BE"/>
    <w:rsid w:val="3DB95E34"/>
    <w:rsid w:val="3E1FAD08"/>
    <w:rsid w:val="3E666FC2"/>
    <w:rsid w:val="3EB3CAE1"/>
    <w:rsid w:val="3EBC30EF"/>
    <w:rsid w:val="3F62461F"/>
    <w:rsid w:val="3F94FC87"/>
    <w:rsid w:val="3FA0B149"/>
    <w:rsid w:val="3FD05A5E"/>
    <w:rsid w:val="40A39EE6"/>
    <w:rsid w:val="40C89400"/>
    <w:rsid w:val="4110DA09"/>
    <w:rsid w:val="420F618B"/>
    <w:rsid w:val="433223AE"/>
    <w:rsid w:val="435810D1"/>
    <w:rsid w:val="43CEB699"/>
    <w:rsid w:val="44CA0B8A"/>
    <w:rsid w:val="44CA332C"/>
    <w:rsid w:val="44FAE821"/>
    <w:rsid w:val="450A9DA4"/>
    <w:rsid w:val="4559076D"/>
    <w:rsid w:val="45644FF9"/>
    <w:rsid w:val="473E26DD"/>
    <w:rsid w:val="47F6AE6A"/>
    <w:rsid w:val="481BD37F"/>
    <w:rsid w:val="481D2027"/>
    <w:rsid w:val="484B19C8"/>
    <w:rsid w:val="48B66B80"/>
    <w:rsid w:val="497C66A8"/>
    <w:rsid w:val="497D8115"/>
    <w:rsid w:val="4AB9D097"/>
    <w:rsid w:val="4B46891F"/>
    <w:rsid w:val="4B83D286"/>
    <w:rsid w:val="4C878047"/>
    <w:rsid w:val="4CB3242E"/>
    <w:rsid w:val="4D7DE2C4"/>
    <w:rsid w:val="4DC2D9B3"/>
    <w:rsid w:val="4DDA2CAD"/>
    <w:rsid w:val="4DDAD320"/>
    <w:rsid w:val="4DEBF703"/>
    <w:rsid w:val="4DFB8361"/>
    <w:rsid w:val="4E1B142D"/>
    <w:rsid w:val="4E25B5C6"/>
    <w:rsid w:val="4E424B0C"/>
    <w:rsid w:val="4E463BCC"/>
    <w:rsid w:val="4F04AF10"/>
    <w:rsid w:val="4F9624D2"/>
    <w:rsid w:val="4F9CB097"/>
    <w:rsid w:val="4FCB41B0"/>
    <w:rsid w:val="50A01ACA"/>
    <w:rsid w:val="50C300F2"/>
    <w:rsid w:val="50D6B165"/>
    <w:rsid w:val="510E2BCA"/>
    <w:rsid w:val="517977B6"/>
    <w:rsid w:val="51EA0F83"/>
    <w:rsid w:val="5288372D"/>
    <w:rsid w:val="52ACA816"/>
    <w:rsid w:val="53396BE9"/>
    <w:rsid w:val="5403EEC5"/>
    <w:rsid w:val="547B9C79"/>
    <w:rsid w:val="54DB5795"/>
    <w:rsid w:val="5549FC1E"/>
    <w:rsid w:val="55CEE7B7"/>
    <w:rsid w:val="55CF3E45"/>
    <w:rsid w:val="56560F3A"/>
    <w:rsid w:val="5668E277"/>
    <w:rsid w:val="567DB3BB"/>
    <w:rsid w:val="569FA6A0"/>
    <w:rsid w:val="570CC0A8"/>
    <w:rsid w:val="577AC4FA"/>
    <w:rsid w:val="57812309"/>
    <w:rsid w:val="58191F75"/>
    <w:rsid w:val="595ACDD4"/>
    <w:rsid w:val="599275EF"/>
    <w:rsid w:val="59B57C7C"/>
    <w:rsid w:val="5A627B0B"/>
    <w:rsid w:val="5A786C8D"/>
    <w:rsid w:val="5B04A60B"/>
    <w:rsid w:val="5C0AA746"/>
    <w:rsid w:val="5C269570"/>
    <w:rsid w:val="5C986DDA"/>
    <w:rsid w:val="5D0B7A71"/>
    <w:rsid w:val="5D1456DD"/>
    <w:rsid w:val="5D3F0F8B"/>
    <w:rsid w:val="5D507160"/>
    <w:rsid w:val="5D7E4403"/>
    <w:rsid w:val="5D8F94C5"/>
    <w:rsid w:val="5E440182"/>
    <w:rsid w:val="5E904D84"/>
    <w:rsid w:val="5EACC624"/>
    <w:rsid w:val="5F3303FE"/>
    <w:rsid w:val="5FFD8CCC"/>
    <w:rsid w:val="610B743B"/>
    <w:rsid w:val="614CB75C"/>
    <w:rsid w:val="6232265F"/>
    <w:rsid w:val="623ADFD1"/>
    <w:rsid w:val="627227BE"/>
    <w:rsid w:val="62E7128E"/>
    <w:rsid w:val="646D1D27"/>
    <w:rsid w:val="65C240DC"/>
    <w:rsid w:val="664CCAA6"/>
    <w:rsid w:val="667CDB32"/>
    <w:rsid w:val="668F2E05"/>
    <w:rsid w:val="66DA7DE8"/>
    <w:rsid w:val="66F7EB1E"/>
    <w:rsid w:val="679516A9"/>
    <w:rsid w:val="681A415A"/>
    <w:rsid w:val="6826C5D2"/>
    <w:rsid w:val="684CFE28"/>
    <w:rsid w:val="68D8A96D"/>
    <w:rsid w:val="68E69346"/>
    <w:rsid w:val="69166F2C"/>
    <w:rsid w:val="69B282BB"/>
    <w:rsid w:val="69CB551B"/>
    <w:rsid w:val="6AC02065"/>
    <w:rsid w:val="6AE5265C"/>
    <w:rsid w:val="6B79992F"/>
    <w:rsid w:val="6C1F76AC"/>
    <w:rsid w:val="6C4E076C"/>
    <w:rsid w:val="6CB9B2A5"/>
    <w:rsid w:val="6CBF0834"/>
    <w:rsid w:val="6CCE7CAF"/>
    <w:rsid w:val="6EBFF0EF"/>
    <w:rsid w:val="6F280DFA"/>
    <w:rsid w:val="6F66EB73"/>
    <w:rsid w:val="70703C4B"/>
    <w:rsid w:val="7079C840"/>
    <w:rsid w:val="712CE927"/>
    <w:rsid w:val="713E0D0A"/>
    <w:rsid w:val="7171E016"/>
    <w:rsid w:val="7177CBCD"/>
    <w:rsid w:val="719679FD"/>
    <w:rsid w:val="7261F318"/>
    <w:rsid w:val="726F0097"/>
    <w:rsid w:val="72B3D817"/>
    <w:rsid w:val="72B92D14"/>
    <w:rsid w:val="7306C00B"/>
    <w:rsid w:val="739B3184"/>
    <w:rsid w:val="73A8C238"/>
    <w:rsid w:val="7404A3CE"/>
    <w:rsid w:val="7432B016"/>
    <w:rsid w:val="7492B65B"/>
    <w:rsid w:val="75EBCE90"/>
    <w:rsid w:val="76832B2C"/>
    <w:rsid w:val="770BB108"/>
    <w:rsid w:val="775733AA"/>
    <w:rsid w:val="7815E4A9"/>
    <w:rsid w:val="789C1225"/>
    <w:rsid w:val="78C7C423"/>
    <w:rsid w:val="790C2C7A"/>
    <w:rsid w:val="79508BF1"/>
    <w:rsid w:val="79BAF87E"/>
    <w:rsid w:val="7A2467F1"/>
    <w:rsid w:val="7A8017DD"/>
    <w:rsid w:val="7D055E1C"/>
    <w:rsid w:val="7E43FEE9"/>
    <w:rsid w:val="7E5D47D7"/>
    <w:rsid w:val="7E85ED7A"/>
    <w:rsid w:val="7E879417"/>
    <w:rsid w:val="7E8BD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EEA3"/>
  <w15:chartTrackingRefBased/>
  <w15:docId w15:val="{F57087A0-4A5A-4AAC-855B-479D6C57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0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56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6A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F5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8F62-70A5-4360-B82E-FEE6D368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Macartney</dc:creator>
  <cp:keywords/>
  <dc:description/>
  <cp:lastModifiedBy>Erin Macartney</cp:lastModifiedBy>
  <cp:revision>37</cp:revision>
  <dcterms:created xsi:type="dcterms:W3CDTF">2021-09-15T02:08:00Z</dcterms:created>
  <dcterms:modified xsi:type="dcterms:W3CDTF">2021-12-10T02:14:00Z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http://www.zotero.org/styles/american-sociological-association</vt:lpwstr>
  </property>
  <property fmtid="{D5CDD505-2E9C-101B-9397-08002B2CF9AE}" pid="3" name="Mendeley Recent Style Name 0_1">
    <vt:lpwstr>American Sociological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http://www.zotero.org/styles/environmental-evidence</vt:lpwstr>
  </property>
  <property fmtid="{D5CDD505-2E9C-101B-9397-08002B2CF9AE}" pid="9" name="Mendeley Recent Style Name 3_1">
    <vt:lpwstr>Environmental Evidence</vt:lpwstr>
  </property>
  <property fmtid="{D5CDD505-2E9C-101B-9397-08002B2CF9AE}" pid="10" name="Mendeley Recent Style Id 4_1">
    <vt:lpwstr>http://www.zotero.org/styles/environmental-research</vt:lpwstr>
  </property>
  <property fmtid="{D5CDD505-2E9C-101B-9397-08002B2CF9AE}" pid="11" name="Mendeley Recent Style Name 4_1">
    <vt:lpwstr>Environmental Research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http://www.zotero.org/styles/neuroscience-and-biobehavioral-reviews</vt:lpwstr>
  </property>
  <property fmtid="{D5CDD505-2E9C-101B-9397-08002B2CF9AE}" pid="19" name="Mendeley Recent Style Name 8_1">
    <vt:lpwstr>Neuroscience and Biobehavioral Reviews</vt:lpwstr>
  </property>
  <property fmtid="{D5CDD505-2E9C-101B-9397-08002B2CF9AE}" pid="20" name="Mendeley Recent Style Id 9_1">
    <vt:lpwstr>http://www.zotero.org/styles/springer-vancouver</vt:lpwstr>
  </property>
  <property fmtid="{D5CDD505-2E9C-101B-9397-08002B2CF9AE}" pid="21" name="Mendeley Recent Style Name 9_1">
    <vt:lpwstr>Springer - 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6b8420c0-3e38-311a-bc25-efe2135b8179</vt:lpwstr>
  </property>
  <property fmtid="{D5CDD505-2E9C-101B-9397-08002B2CF9AE}" pid="24" name="Mendeley Citation Style_1">
    <vt:lpwstr>http://www.zotero.org/styles/neuroscience-and-biobehavioral-reviews</vt:lpwstr>
  </property>
</Properties>
</file>